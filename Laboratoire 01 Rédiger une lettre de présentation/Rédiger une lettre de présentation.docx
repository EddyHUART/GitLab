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57D3" w14:textId="4BFCC7EB" w:rsidR="00AA0B3F" w:rsidRDefault="003D3D4E" w:rsidP="00AA0B3F">
      <w:pPr>
        <w:rPr>
          <w:color w:val="FFFFFF"/>
        </w:rPr>
      </w:pPr>
      <w:r w:rsidRPr="002D0ED3">
        <w:rPr>
          <w:noProof/>
        </w:rPr>
        <w:drawing>
          <wp:anchor distT="0" distB="0" distL="114300" distR="114300" simplePos="0" relativeHeight="251659264" behindDoc="0" locked="0" layoutInCell="1" allowOverlap="1" wp14:anchorId="1A780260" wp14:editId="46B221CF">
            <wp:simplePos x="0" y="0"/>
            <wp:positionH relativeFrom="margin">
              <wp:posOffset>-123825</wp:posOffset>
            </wp:positionH>
            <wp:positionV relativeFrom="paragraph">
              <wp:posOffset>-257810</wp:posOffset>
            </wp:positionV>
            <wp:extent cx="6002655" cy="1341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42087" w14:textId="7109C4D8" w:rsidR="00AA0B3F" w:rsidRPr="00DF2D1D" w:rsidRDefault="00AA0B3F" w:rsidP="00D76EE3">
      <w:pPr>
        <w:pStyle w:val="Titre"/>
      </w:pPr>
      <w:r w:rsidRPr="00D76EE3">
        <w:fldChar w:fldCharType="begin"/>
      </w:r>
      <w:r w:rsidRPr="00DF2D1D">
        <w:instrText xml:space="preserve"> TITLE   \* MERGEFORMAT </w:instrText>
      </w:r>
      <w:r w:rsidRPr="00D76EE3">
        <w:fldChar w:fldCharType="separate"/>
      </w:r>
      <w:r w:rsidRPr="00DF2D1D">
        <w:t xml:space="preserve">Technique de </w:t>
      </w:r>
      <w:r w:rsidRPr="00D76EE3">
        <w:t>l'informatique</w:t>
      </w:r>
      <w:r w:rsidRPr="00D76EE3">
        <w:fldChar w:fldCharType="end"/>
      </w:r>
    </w:p>
    <w:p w14:paraId="5B40C3F1" w14:textId="6BBE91C9" w:rsidR="00AA0B3F" w:rsidRPr="001B4319" w:rsidRDefault="00AA0B3F" w:rsidP="001B4319">
      <w:pPr>
        <w:pStyle w:val="heureparcour"/>
        <w:spacing w:before="1800" w:after="0"/>
        <w:rPr>
          <w:rFonts w:ascii="Abril Fatface" w:hAnsi="Abril Fatface"/>
          <w:color w:val="2F5496" w:themeColor="accent1" w:themeShade="BF"/>
          <w:sz w:val="44"/>
        </w:rPr>
      </w:pPr>
      <w:r w:rsidRPr="001B4319">
        <w:rPr>
          <w:rFonts w:ascii="Abril Fatface" w:hAnsi="Abril Fatface"/>
          <w:color w:val="2F5496" w:themeColor="accent1" w:themeShade="BF"/>
          <w:sz w:val="44"/>
        </w:rPr>
        <w:fldChar w:fldCharType="begin"/>
      </w:r>
      <w:r w:rsidRPr="001B4319">
        <w:rPr>
          <w:rFonts w:ascii="Abril Fatface" w:hAnsi="Abril Fatface"/>
          <w:color w:val="2F5496" w:themeColor="accent1" w:themeShade="BF"/>
          <w:sz w:val="44"/>
        </w:rPr>
        <w:instrText xml:space="preserve"> DOCPROPERTY  Company  \* MERGEFORMAT </w:instrText>
      </w:r>
      <w:r w:rsidRPr="001B4319">
        <w:rPr>
          <w:rFonts w:ascii="Abril Fatface" w:hAnsi="Abril Fatface"/>
          <w:color w:val="2F5496" w:themeColor="accent1" w:themeShade="BF"/>
          <w:sz w:val="44"/>
        </w:rPr>
        <w:fldChar w:fldCharType="separate"/>
      </w:r>
      <w:r w:rsidRPr="001B4319">
        <w:rPr>
          <w:rFonts w:ascii="Abril Fatface" w:hAnsi="Abril Fatface"/>
          <w:color w:val="2F5496" w:themeColor="accent1" w:themeShade="BF"/>
          <w:sz w:val="44"/>
        </w:rPr>
        <w:t>CVM</w:t>
      </w:r>
      <w:r w:rsidRPr="001B4319">
        <w:rPr>
          <w:rFonts w:ascii="Abril Fatface" w:hAnsi="Abril Fatface"/>
          <w:color w:val="2F5496" w:themeColor="accent1" w:themeShade="BF"/>
          <w:sz w:val="44"/>
        </w:rPr>
        <w:fldChar w:fldCharType="end"/>
      </w:r>
    </w:p>
    <w:p w14:paraId="5EA9D9C7" w14:textId="16F91A19" w:rsidR="00AA0B3F" w:rsidRPr="001B4319" w:rsidRDefault="00AA0B3F" w:rsidP="001B4319">
      <w:pPr>
        <w:pStyle w:val="heureparcour"/>
        <w:spacing w:before="1800" w:after="0"/>
        <w:rPr>
          <w:rFonts w:ascii="Abril Fatface" w:hAnsi="Abril Fatface"/>
          <w:color w:val="2F5496" w:themeColor="accent1" w:themeShade="BF"/>
          <w:sz w:val="44"/>
        </w:rPr>
      </w:pPr>
      <w:r w:rsidRPr="001B4319">
        <w:rPr>
          <w:rFonts w:ascii="Abril Fatface" w:hAnsi="Abril Fatface"/>
          <w:color w:val="2F5496" w:themeColor="accent1" w:themeShade="BF"/>
          <w:sz w:val="44"/>
        </w:rPr>
        <w:fldChar w:fldCharType="begin"/>
      </w:r>
      <w:r w:rsidRPr="001B4319">
        <w:rPr>
          <w:rFonts w:ascii="Abril Fatface" w:hAnsi="Abril Fatface"/>
          <w:color w:val="2F5496" w:themeColor="accent1" w:themeShade="BF"/>
          <w:sz w:val="44"/>
        </w:rPr>
        <w:instrText xml:space="preserve"> DOCPROPERTY  Author  \* MERGEFORMAT </w:instrText>
      </w:r>
      <w:r w:rsidRPr="001B4319">
        <w:rPr>
          <w:rFonts w:ascii="Abril Fatface" w:hAnsi="Abril Fatface"/>
          <w:color w:val="2F5496" w:themeColor="accent1" w:themeShade="BF"/>
          <w:sz w:val="44"/>
        </w:rPr>
        <w:fldChar w:fldCharType="separate"/>
      </w:r>
      <w:r w:rsidR="00CC04FA">
        <w:rPr>
          <w:rFonts w:ascii="Abril Fatface" w:hAnsi="Abril Fatface"/>
          <w:color w:val="2F5496" w:themeColor="accent1" w:themeShade="BF"/>
          <w:sz w:val="44"/>
        </w:rPr>
        <w:t>Eddy HUART et Pierre RODRIGUE</w:t>
      </w:r>
      <w:r w:rsidRPr="001B4319">
        <w:rPr>
          <w:rFonts w:ascii="Abril Fatface" w:hAnsi="Abril Fatface"/>
          <w:color w:val="2F5496" w:themeColor="accent1" w:themeShade="BF"/>
          <w:sz w:val="44"/>
        </w:rPr>
        <w:fldChar w:fldCharType="end"/>
      </w:r>
    </w:p>
    <w:p w14:paraId="35149058" w14:textId="27D3BC10" w:rsidR="00AA0B3F" w:rsidRPr="001B4319" w:rsidRDefault="001E74ED" w:rsidP="001B4319">
      <w:pPr>
        <w:pStyle w:val="heureparcour"/>
        <w:spacing w:before="1800" w:after="0"/>
        <w:rPr>
          <w:rFonts w:ascii="Abril Fatface" w:hAnsi="Abril Fatface"/>
          <w:color w:val="2F5496" w:themeColor="accent1" w:themeShade="BF"/>
          <w:sz w:val="44"/>
        </w:rPr>
      </w:pPr>
      <w:r w:rsidRPr="001B4319">
        <w:rPr>
          <w:rFonts w:ascii="Abril Fatface" w:hAnsi="Abril Fatface"/>
          <w:noProof/>
          <w:color w:val="2F5496" w:themeColor="accent1" w:themeShade="BF"/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D1315C" wp14:editId="17583E09">
                <wp:simplePos x="0" y="0"/>
                <wp:positionH relativeFrom="margin">
                  <wp:posOffset>2419350</wp:posOffset>
                </wp:positionH>
                <wp:positionV relativeFrom="paragraph">
                  <wp:posOffset>823595</wp:posOffset>
                </wp:positionV>
                <wp:extent cx="3628390" cy="2593340"/>
                <wp:effectExtent l="0" t="0" r="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390" cy="2593340"/>
                          <a:chOff x="0" y="800064"/>
                          <a:chExt cx="5486400" cy="2906576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alphaModFix am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" y="800064"/>
                            <a:ext cx="4286232" cy="2857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Zone de texte 3"/>
                        <wps:cNvSpPr txBox="1"/>
                        <wps:spPr>
                          <a:xfrm>
                            <a:off x="0" y="3657030"/>
                            <a:ext cx="5486400" cy="496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61765B" w14:textId="77777777" w:rsidR="00AA0B3F" w:rsidRPr="00AD0C57" w:rsidRDefault="00AA0B3F" w:rsidP="00AA0B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1315C" id="Groupe 4" o:spid="_x0000_s1026" style="position:absolute;margin-left:190.5pt;margin-top:64.85pt;width:285.7pt;height:204.2pt;z-index:251660288;mso-position-horizontal-relative:margin" coordorigin=",8000" coordsize="54864,29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8000;width:42863;height:2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top:36570;width:54864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2761765B" w14:textId="77777777" w:rsidR="00AA0B3F" w:rsidRPr="00AD0C57" w:rsidRDefault="00AA0B3F" w:rsidP="00AA0B3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A0B3F" w:rsidRPr="001B4319">
        <w:rPr>
          <w:rFonts w:ascii="Abril Fatface" w:hAnsi="Abril Fatface"/>
          <w:color w:val="2F5496" w:themeColor="accent1" w:themeShade="BF"/>
          <w:sz w:val="44"/>
        </w:rPr>
        <w:fldChar w:fldCharType="begin"/>
      </w:r>
      <w:r w:rsidR="00AA0B3F" w:rsidRPr="001B4319">
        <w:rPr>
          <w:rFonts w:ascii="Abril Fatface" w:hAnsi="Abril Fatface"/>
          <w:color w:val="2F5496" w:themeColor="accent1" w:themeShade="BF"/>
          <w:sz w:val="44"/>
        </w:rPr>
        <w:instrText xml:space="preserve"> CREATEDATE  \@ "d MMMM yyyy"  \* MERGEFORMAT </w:instrText>
      </w:r>
      <w:r w:rsidR="00AA0B3F" w:rsidRPr="001B4319">
        <w:rPr>
          <w:rFonts w:ascii="Abril Fatface" w:hAnsi="Abril Fatface"/>
          <w:color w:val="2F5496" w:themeColor="accent1" w:themeShade="BF"/>
          <w:sz w:val="44"/>
        </w:rPr>
        <w:fldChar w:fldCharType="separate"/>
      </w:r>
      <w:r w:rsidR="00AA0B3F" w:rsidRPr="001B4319">
        <w:rPr>
          <w:rFonts w:ascii="Abril Fatface" w:hAnsi="Abril Fatface"/>
          <w:color w:val="2F5496" w:themeColor="accent1" w:themeShade="BF"/>
          <w:sz w:val="44"/>
        </w:rPr>
        <w:t>29 août 2023</w:t>
      </w:r>
      <w:r w:rsidR="00AA0B3F" w:rsidRPr="001B4319">
        <w:rPr>
          <w:rFonts w:ascii="Abril Fatface" w:hAnsi="Abril Fatface"/>
          <w:color w:val="2F5496" w:themeColor="accent1" w:themeShade="BF"/>
          <w:sz w:val="44"/>
        </w:rPr>
        <w:fldChar w:fldCharType="end"/>
      </w:r>
    </w:p>
    <w:p w14:paraId="70F24CC5" w14:textId="4E536E1A" w:rsidR="00AA0B3F" w:rsidRPr="00282BD8" w:rsidRDefault="00AA0B3F" w:rsidP="00AA0B3F">
      <w:pPr>
        <w:pStyle w:val="heureparcour"/>
      </w:pPr>
      <w:r w:rsidRPr="00282BD8">
        <w:br w:type="page"/>
      </w:r>
    </w:p>
    <w:p w14:paraId="5F36914D" w14:textId="77777777" w:rsidR="00BD6CCF" w:rsidRDefault="00BD6CCF" w:rsidP="008A1E4C">
      <w:pPr>
        <w:pStyle w:val="Menu"/>
      </w:pPr>
    </w:p>
    <w:p w14:paraId="385597A2" w14:textId="763A8EBD" w:rsidR="001E74ED" w:rsidRPr="00053A78" w:rsidRDefault="00DA7DD2" w:rsidP="008A1E4C">
      <w:pPr>
        <w:pStyle w:val="Menu"/>
        <w:rPr>
          <w:rStyle w:val="Rfrenceintense"/>
        </w:rPr>
      </w:pPr>
      <w:r w:rsidRPr="00053A78">
        <w:rPr>
          <w:rStyle w:val="Rfrenceintense"/>
        </w:rPr>
        <w:t>Table des matières</w:t>
      </w:r>
    </w:p>
    <w:p w14:paraId="3418072E" w14:textId="77777777" w:rsidR="001534BE" w:rsidRDefault="001534BE" w:rsidP="008A1E4C">
      <w:pPr>
        <w:pStyle w:val="Menu"/>
        <w:rPr>
          <w:rStyle w:val="Rfrenceintense"/>
          <w:b w:val="0"/>
          <w:smallCaps/>
          <w:color w:val="FF0000"/>
        </w:rPr>
      </w:pPr>
    </w:p>
    <w:p w14:paraId="3D7CB53B" w14:textId="348E04DF" w:rsidR="008A1E4C" w:rsidRPr="008A1E4C" w:rsidRDefault="00E5145C" w:rsidP="008A1E4C">
      <w:pPr>
        <w:pStyle w:val="Menu"/>
      </w:pPr>
      <w:r w:rsidRPr="008A1E4C">
        <w:rPr>
          <w:rStyle w:val="Rfrenceintense"/>
          <w:b w:val="0"/>
          <w:bCs w:val="0"/>
          <w:smallCaps/>
          <w:color w:val="FF0000"/>
          <w:sz w:val="28"/>
          <w:szCs w:val="28"/>
        </w:rPr>
        <w:fldChar w:fldCharType="begin"/>
      </w:r>
      <w:r w:rsidRPr="008A1E4C">
        <w:rPr>
          <w:rStyle w:val="Rfrenceintense"/>
          <w:b w:val="0"/>
          <w:bCs w:val="0"/>
          <w:smallCaps/>
          <w:color w:val="FF0000"/>
          <w:sz w:val="28"/>
          <w:szCs w:val="28"/>
        </w:rPr>
        <w:instrText xml:space="preserve"> TOC \o "1-2" \h \z \u </w:instrText>
      </w:r>
      <w:r w:rsidRPr="008A1E4C">
        <w:rPr>
          <w:rStyle w:val="Rfrenceintense"/>
          <w:b w:val="0"/>
          <w:bCs w:val="0"/>
          <w:smallCaps/>
          <w:color w:val="FF0000"/>
          <w:sz w:val="28"/>
          <w:szCs w:val="28"/>
        </w:rPr>
        <w:fldChar w:fldCharType="separate"/>
      </w:r>
      <w:hyperlink w:anchor="_Toc144450058" w:history="1">
        <w:r w:rsidR="008A1E4C" w:rsidRPr="008A1E4C">
          <w:rPr>
            <w:rStyle w:val="Lienhypertexte"/>
            <w:color w:val="auto"/>
            <w:u w:val="none"/>
          </w:rPr>
          <w:t>Introduction</w:t>
        </w:r>
        <w:r w:rsidR="008A1E4C" w:rsidRPr="008A1E4C">
          <w:rPr>
            <w:webHidden/>
          </w:rPr>
          <w:tab/>
        </w:r>
        <w:r w:rsidR="008A1E4C" w:rsidRPr="008A1E4C">
          <w:rPr>
            <w:webHidden/>
          </w:rPr>
          <w:fldChar w:fldCharType="begin"/>
        </w:r>
        <w:r w:rsidR="008A1E4C" w:rsidRPr="008A1E4C">
          <w:rPr>
            <w:webHidden/>
          </w:rPr>
          <w:instrText xml:space="preserve"> PAGEREF _Toc144450058 \h </w:instrText>
        </w:r>
        <w:r w:rsidR="008A1E4C" w:rsidRPr="008A1E4C">
          <w:rPr>
            <w:webHidden/>
          </w:rPr>
        </w:r>
        <w:r w:rsidR="008A1E4C" w:rsidRPr="008A1E4C">
          <w:rPr>
            <w:webHidden/>
          </w:rPr>
          <w:fldChar w:fldCharType="separate"/>
        </w:r>
        <w:r w:rsidR="008A1E4C" w:rsidRPr="008A1E4C">
          <w:rPr>
            <w:webHidden/>
          </w:rPr>
          <w:t>- 2 -</w:t>
        </w:r>
        <w:r w:rsidR="008A1E4C" w:rsidRPr="008A1E4C">
          <w:rPr>
            <w:webHidden/>
          </w:rPr>
          <w:fldChar w:fldCharType="end"/>
        </w:r>
      </w:hyperlink>
    </w:p>
    <w:p w14:paraId="744169BA" w14:textId="4AF1E472" w:rsidR="008A1E4C" w:rsidRPr="008A1E4C" w:rsidRDefault="005411D8" w:rsidP="008A1E4C">
      <w:pPr>
        <w:pStyle w:val="Menu"/>
      </w:pPr>
      <w:hyperlink w:anchor="_Toc144450059" w:history="1">
        <w:r w:rsidR="008A1E4C" w:rsidRPr="008A1E4C">
          <w:rPr>
            <w:rStyle w:val="Lienhypertexte"/>
            <w:color w:val="auto"/>
            <w:u w:val="none"/>
          </w:rPr>
          <w:t>1 La grille de cours et son parcours</w:t>
        </w:r>
        <w:r w:rsidR="008A1E4C" w:rsidRPr="008A1E4C">
          <w:rPr>
            <w:webHidden/>
          </w:rPr>
          <w:tab/>
        </w:r>
        <w:r w:rsidR="008A1E4C" w:rsidRPr="008A1E4C">
          <w:rPr>
            <w:webHidden/>
          </w:rPr>
          <w:fldChar w:fldCharType="begin"/>
        </w:r>
        <w:r w:rsidR="008A1E4C" w:rsidRPr="008A1E4C">
          <w:rPr>
            <w:webHidden/>
          </w:rPr>
          <w:instrText xml:space="preserve"> PAGEREF _Toc144450059 \h </w:instrText>
        </w:r>
        <w:r w:rsidR="008A1E4C" w:rsidRPr="008A1E4C">
          <w:rPr>
            <w:webHidden/>
          </w:rPr>
        </w:r>
        <w:r w:rsidR="008A1E4C" w:rsidRPr="008A1E4C">
          <w:rPr>
            <w:webHidden/>
          </w:rPr>
          <w:fldChar w:fldCharType="separate"/>
        </w:r>
        <w:r w:rsidR="008A1E4C" w:rsidRPr="008A1E4C">
          <w:rPr>
            <w:webHidden/>
          </w:rPr>
          <w:t>- 3 -</w:t>
        </w:r>
        <w:r w:rsidR="008A1E4C" w:rsidRPr="008A1E4C">
          <w:rPr>
            <w:webHidden/>
          </w:rPr>
          <w:fldChar w:fldCharType="end"/>
        </w:r>
      </w:hyperlink>
    </w:p>
    <w:p w14:paraId="0C8207D9" w14:textId="140726FC" w:rsidR="008A1E4C" w:rsidRPr="008A1E4C" w:rsidRDefault="005411D8" w:rsidP="008A1E4C">
      <w:pPr>
        <w:pStyle w:val="Menu"/>
      </w:pPr>
      <w:hyperlink w:anchor="_Toc144450060" w:history="1">
        <w:r w:rsidR="008A1E4C" w:rsidRPr="008A1E4C">
          <w:rPr>
            <w:rStyle w:val="Lienhypertexte"/>
            <w:color w:val="auto"/>
            <w:u w:val="none"/>
          </w:rPr>
          <w:t>2 Les installations et les services du département</w:t>
        </w:r>
        <w:r w:rsidR="008A1E4C" w:rsidRPr="008A1E4C">
          <w:rPr>
            <w:webHidden/>
          </w:rPr>
          <w:tab/>
        </w:r>
        <w:r w:rsidR="008A1E4C" w:rsidRPr="008A1E4C">
          <w:rPr>
            <w:webHidden/>
          </w:rPr>
          <w:fldChar w:fldCharType="begin"/>
        </w:r>
        <w:r w:rsidR="008A1E4C" w:rsidRPr="008A1E4C">
          <w:rPr>
            <w:webHidden/>
          </w:rPr>
          <w:instrText xml:space="preserve"> PAGEREF _Toc144450060 \h </w:instrText>
        </w:r>
        <w:r w:rsidR="008A1E4C" w:rsidRPr="008A1E4C">
          <w:rPr>
            <w:webHidden/>
          </w:rPr>
        </w:r>
        <w:r w:rsidR="008A1E4C" w:rsidRPr="008A1E4C">
          <w:rPr>
            <w:webHidden/>
          </w:rPr>
          <w:fldChar w:fldCharType="separate"/>
        </w:r>
        <w:r w:rsidR="008A1E4C" w:rsidRPr="008A1E4C">
          <w:rPr>
            <w:webHidden/>
          </w:rPr>
          <w:t>- 9 -</w:t>
        </w:r>
        <w:r w:rsidR="008A1E4C" w:rsidRPr="008A1E4C">
          <w:rPr>
            <w:webHidden/>
          </w:rPr>
          <w:fldChar w:fldCharType="end"/>
        </w:r>
      </w:hyperlink>
    </w:p>
    <w:p w14:paraId="7373CC4C" w14:textId="4B2D74BD" w:rsidR="008A1E4C" w:rsidRPr="008A1E4C" w:rsidRDefault="005411D8" w:rsidP="008A1E4C">
      <w:pPr>
        <w:pStyle w:val="Menu"/>
      </w:pPr>
      <w:hyperlink w:anchor="_Toc144450061" w:history="1">
        <w:r w:rsidR="008A1E4C" w:rsidRPr="008A1E4C">
          <w:rPr>
            <w:rStyle w:val="Lienhypertexte"/>
            <w:color w:val="auto"/>
            <w:u w:val="none"/>
          </w:rPr>
          <w:t>3 Les perspectives d’emploi</w:t>
        </w:r>
        <w:r w:rsidR="008A1E4C" w:rsidRPr="008A1E4C">
          <w:rPr>
            <w:webHidden/>
          </w:rPr>
          <w:tab/>
        </w:r>
        <w:r w:rsidR="008A1E4C" w:rsidRPr="008A1E4C">
          <w:rPr>
            <w:webHidden/>
          </w:rPr>
          <w:fldChar w:fldCharType="begin"/>
        </w:r>
        <w:r w:rsidR="008A1E4C" w:rsidRPr="008A1E4C">
          <w:rPr>
            <w:webHidden/>
          </w:rPr>
          <w:instrText xml:space="preserve"> PAGEREF _Toc144450061 \h </w:instrText>
        </w:r>
        <w:r w:rsidR="008A1E4C" w:rsidRPr="008A1E4C">
          <w:rPr>
            <w:webHidden/>
          </w:rPr>
        </w:r>
        <w:r w:rsidR="008A1E4C" w:rsidRPr="008A1E4C">
          <w:rPr>
            <w:webHidden/>
          </w:rPr>
          <w:fldChar w:fldCharType="separate"/>
        </w:r>
        <w:r w:rsidR="008A1E4C" w:rsidRPr="008A1E4C">
          <w:rPr>
            <w:webHidden/>
          </w:rPr>
          <w:t>- 10 -</w:t>
        </w:r>
        <w:r w:rsidR="008A1E4C" w:rsidRPr="008A1E4C">
          <w:rPr>
            <w:webHidden/>
          </w:rPr>
          <w:fldChar w:fldCharType="end"/>
        </w:r>
      </w:hyperlink>
    </w:p>
    <w:p w14:paraId="3C716FDA" w14:textId="48F5551D" w:rsidR="008A1E4C" w:rsidRPr="008A1E4C" w:rsidRDefault="005411D8" w:rsidP="008A1E4C">
      <w:pPr>
        <w:pStyle w:val="Menu"/>
      </w:pPr>
      <w:hyperlink w:anchor="_Toc144450062" w:history="1">
        <w:r w:rsidR="008A1E4C" w:rsidRPr="008A1E4C">
          <w:rPr>
            <w:rStyle w:val="Lienhypertexte"/>
            <w:color w:val="auto"/>
            <w:u w:val="none"/>
          </w:rPr>
          <w:t>4 Les perspectives universitaires</w:t>
        </w:r>
        <w:r w:rsidR="008A1E4C" w:rsidRPr="008A1E4C">
          <w:rPr>
            <w:webHidden/>
          </w:rPr>
          <w:tab/>
        </w:r>
        <w:r w:rsidR="008A1E4C" w:rsidRPr="008A1E4C">
          <w:rPr>
            <w:webHidden/>
          </w:rPr>
          <w:fldChar w:fldCharType="begin"/>
        </w:r>
        <w:r w:rsidR="008A1E4C" w:rsidRPr="008A1E4C">
          <w:rPr>
            <w:webHidden/>
          </w:rPr>
          <w:instrText xml:space="preserve"> PAGEREF _Toc144450062 \h </w:instrText>
        </w:r>
        <w:r w:rsidR="008A1E4C" w:rsidRPr="008A1E4C">
          <w:rPr>
            <w:webHidden/>
          </w:rPr>
        </w:r>
        <w:r w:rsidR="008A1E4C" w:rsidRPr="008A1E4C">
          <w:rPr>
            <w:webHidden/>
          </w:rPr>
          <w:fldChar w:fldCharType="separate"/>
        </w:r>
        <w:r w:rsidR="008A1E4C" w:rsidRPr="008A1E4C">
          <w:rPr>
            <w:webHidden/>
          </w:rPr>
          <w:t>- 11 -</w:t>
        </w:r>
        <w:r w:rsidR="008A1E4C" w:rsidRPr="008A1E4C">
          <w:rPr>
            <w:webHidden/>
          </w:rPr>
          <w:fldChar w:fldCharType="end"/>
        </w:r>
      </w:hyperlink>
    </w:p>
    <w:p w14:paraId="66DCDBEE" w14:textId="428E20E1" w:rsidR="008A1E4C" w:rsidRPr="008A1E4C" w:rsidRDefault="005411D8" w:rsidP="008A1E4C">
      <w:pPr>
        <w:pStyle w:val="Menu"/>
      </w:pPr>
      <w:hyperlink w:anchor="_Toc144450063" w:history="1">
        <w:r w:rsidR="008A1E4C" w:rsidRPr="008A1E4C">
          <w:rPr>
            <w:rStyle w:val="Lienhypertexte"/>
            <w:color w:val="auto"/>
            <w:u w:val="none"/>
          </w:rPr>
          <w:t>Conclusion</w:t>
        </w:r>
        <w:r w:rsidR="008A1E4C" w:rsidRPr="008A1E4C">
          <w:rPr>
            <w:webHidden/>
          </w:rPr>
          <w:tab/>
        </w:r>
        <w:r w:rsidR="008A1E4C" w:rsidRPr="008A1E4C">
          <w:rPr>
            <w:webHidden/>
          </w:rPr>
          <w:fldChar w:fldCharType="begin"/>
        </w:r>
        <w:r w:rsidR="008A1E4C" w:rsidRPr="008A1E4C">
          <w:rPr>
            <w:webHidden/>
          </w:rPr>
          <w:instrText xml:space="preserve"> PAGEREF _Toc144450063 \h </w:instrText>
        </w:r>
        <w:r w:rsidR="008A1E4C" w:rsidRPr="008A1E4C">
          <w:rPr>
            <w:webHidden/>
          </w:rPr>
        </w:r>
        <w:r w:rsidR="008A1E4C" w:rsidRPr="008A1E4C">
          <w:rPr>
            <w:webHidden/>
          </w:rPr>
          <w:fldChar w:fldCharType="separate"/>
        </w:r>
        <w:r w:rsidR="008A1E4C" w:rsidRPr="008A1E4C">
          <w:rPr>
            <w:webHidden/>
          </w:rPr>
          <w:t>- 12 -</w:t>
        </w:r>
        <w:r w:rsidR="008A1E4C" w:rsidRPr="008A1E4C">
          <w:rPr>
            <w:webHidden/>
          </w:rPr>
          <w:fldChar w:fldCharType="end"/>
        </w:r>
      </w:hyperlink>
    </w:p>
    <w:p w14:paraId="3F82E26B" w14:textId="41EE1C37" w:rsidR="001E74ED" w:rsidRPr="008A1E4C" w:rsidRDefault="00E5145C" w:rsidP="008A1E4C">
      <w:pPr>
        <w:pStyle w:val="Menu"/>
        <w:rPr>
          <w:rStyle w:val="Rfrenceintense"/>
          <w:rFonts w:ascii="Arial" w:hAnsi="Arial"/>
          <w:smallCaps/>
          <w:color w:val="FF0000"/>
          <w:sz w:val="44"/>
          <w:szCs w:val="44"/>
        </w:rPr>
      </w:pPr>
      <w:r w:rsidRPr="008A1E4C">
        <w:rPr>
          <w:rStyle w:val="Rfrenceintense"/>
          <w:b w:val="0"/>
          <w:bCs w:val="0"/>
          <w:smallCaps/>
          <w:color w:val="FF0000"/>
          <w:sz w:val="28"/>
          <w:szCs w:val="28"/>
        </w:rPr>
        <w:fldChar w:fldCharType="end"/>
      </w:r>
      <w:r w:rsidR="001E74ED" w:rsidRPr="008A1E4C">
        <w:rPr>
          <w:rStyle w:val="Rfrenceintense"/>
          <w:b w:val="0"/>
          <w:smallCaps/>
          <w:color w:val="FF0000"/>
          <w:sz w:val="44"/>
          <w:szCs w:val="44"/>
        </w:rPr>
        <w:br w:type="page"/>
      </w:r>
    </w:p>
    <w:p w14:paraId="60551A00" w14:textId="16128951" w:rsidR="008D424C" w:rsidRDefault="00FF3071" w:rsidP="00FF6CEC">
      <w:pPr>
        <w:pStyle w:val="Titre2"/>
      </w:pPr>
      <w:bookmarkStart w:id="0" w:name="_Toc144197789"/>
      <w:bookmarkStart w:id="1" w:name="_Toc144450058"/>
      <w:r>
        <w:lastRenderedPageBreak/>
        <w:t>Introduction</w:t>
      </w:r>
      <w:bookmarkEnd w:id="0"/>
      <w:bookmarkEnd w:id="1"/>
    </w:p>
    <w:p w14:paraId="3EAB718C" w14:textId="77777777" w:rsidR="00FF3071" w:rsidRDefault="00FF3071" w:rsidP="00FF6CEC">
      <w:pPr>
        <w:pStyle w:val="Titre3"/>
      </w:pPr>
      <w:bookmarkStart w:id="2" w:name="_Toc144194329"/>
      <w:bookmarkStart w:id="3" w:name="_Toc144197790"/>
      <w:r>
        <w:t>Aimeriez-vous...</w:t>
      </w:r>
      <w:bookmarkEnd w:id="2"/>
      <w:bookmarkEnd w:id="3"/>
    </w:p>
    <w:p w14:paraId="5BEC4A65" w14:textId="77777777" w:rsidR="000A6B6B" w:rsidRPr="000A6B6B" w:rsidRDefault="000A6B6B" w:rsidP="00FF6CEC"/>
    <w:p w14:paraId="522FDABB" w14:textId="7376BB12" w:rsidR="00FF3071" w:rsidRPr="00867AD9" w:rsidRDefault="000A6B6B">
      <w:pPr>
        <w:pStyle w:val="Normal14"/>
        <w:rPr>
          <w:ins w:id="4" w:author="Huart Eddy" w:date="2023-08-29T10:14:00Z"/>
        </w:rPr>
        <w:pPrChange w:id="5" w:author="Huart Eddy" w:date="2023-08-29T10:18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 w:rsidRPr="0024022E">
        <w:rPr>
          <w:rFonts w:cs="Arial"/>
          <w:szCs w:val="24"/>
        </w:rPr>
        <w:t>Créer</w:t>
      </w:r>
      <w:r w:rsidR="00FF3071">
        <w:t xml:space="preserve"> des jeux vidéo?</w:t>
      </w:r>
    </w:p>
    <w:p w14:paraId="551FCB97" w14:textId="77777777" w:rsidR="0057528F" w:rsidRPr="00867AD9" w:rsidRDefault="0057528F">
      <w:pPr>
        <w:pStyle w:val="Normal14"/>
        <w:pPrChange w:id="6" w:author="Huart Eddy" w:date="2023-08-29T10:14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</w:p>
    <w:p w14:paraId="10E70DBB" w14:textId="19F28360" w:rsidR="00FF3071" w:rsidRDefault="000A6B6B">
      <w:pPr>
        <w:pStyle w:val="Normal14"/>
        <w:pPrChange w:id="7" w:author="Huart Eddy" w:date="2023-08-29T10:18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 w:rsidRPr="0024022E">
        <w:rPr>
          <w:rFonts w:cs="Arial"/>
          <w:szCs w:val="24"/>
        </w:rPr>
        <w:t>Comprendre</w:t>
      </w:r>
      <w:r w:rsidR="00FF3071">
        <w:t xml:space="preserve"> et exploiter les concepts d’intelligence artificielle et de données massives (</w:t>
      </w:r>
      <w:r w:rsidR="00FF3071" w:rsidRPr="00867AD9">
        <w:rPr>
          <w:rFonts w:ascii="Arial" w:hAnsi="Arial" w:cs="Arial"/>
          <w:i/>
          <w:szCs w:val="24"/>
        </w:rPr>
        <w:t>big data</w:t>
      </w:r>
      <w:r w:rsidR="00FF3071">
        <w:t>)?</w:t>
      </w:r>
    </w:p>
    <w:p w14:paraId="0B067197" w14:textId="234EE519" w:rsidR="00FF3071" w:rsidRDefault="000A6B6B">
      <w:pPr>
        <w:pStyle w:val="Normal14"/>
        <w:pPrChange w:id="8" w:author="Huart Eddy" w:date="2023-08-29T10:18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 w:rsidRPr="0024022E">
        <w:rPr>
          <w:rFonts w:cs="Arial"/>
          <w:szCs w:val="24"/>
        </w:rPr>
        <w:t>Implanter</w:t>
      </w:r>
      <w:r w:rsidR="00FF3071">
        <w:t xml:space="preserve"> et gérer un réseau informatique?</w:t>
      </w:r>
    </w:p>
    <w:p w14:paraId="1140593E" w14:textId="3709F418" w:rsidR="00FF3071" w:rsidRDefault="000A6B6B">
      <w:pPr>
        <w:pStyle w:val="Normal14"/>
        <w:pPrChange w:id="9" w:author="Huart Eddy" w:date="2023-08-29T10:18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 w:rsidRPr="0024022E">
        <w:rPr>
          <w:rFonts w:cs="Arial"/>
          <w:szCs w:val="24"/>
        </w:rPr>
        <w:t>Programmer</w:t>
      </w:r>
      <w:r w:rsidR="00FF3071">
        <w:t xml:space="preserve"> des jeux </w:t>
      </w:r>
      <w:proofErr w:type="spellStart"/>
      <w:proofErr w:type="gramStart"/>
      <w:r w:rsidR="00FF3071">
        <w:t>vidéos</w:t>
      </w:r>
      <w:proofErr w:type="spellEnd"/>
      <w:proofErr w:type="gramEnd"/>
      <w:r w:rsidR="00FF3071">
        <w:t xml:space="preserve"> et diverses applications (mobiles, Web, objets connectés, simulations, affaires, etc.)?</w:t>
      </w:r>
    </w:p>
    <w:p w14:paraId="6CAC5984" w14:textId="78FFCB87" w:rsidR="00FF3071" w:rsidRDefault="000A6B6B">
      <w:pPr>
        <w:pStyle w:val="Normal14"/>
        <w:pPrChange w:id="10" w:author="Huart Eddy" w:date="2023-08-29T10:18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 w:rsidRPr="0024022E">
        <w:rPr>
          <w:rFonts w:cs="Arial"/>
          <w:szCs w:val="24"/>
        </w:rPr>
        <w:t>Maîtriser</w:t>
      </w:r>
      <w:r w:rsidR="00FF3071">
        <w:t xml:space="preserve"> le Web et l’infonuagique?</w:t>
      </w:r>
    </w:p>
    <w:p w14:paraId="2AF30D6C" w14:textId="77777777" w:rsidR="00FF3071" w:rsidRPr="0024022E" w:rsidRDefault="00FF3071">
      <w:pPr>
        <w:pStyle w:val="Normal14"/>
        <w:rPr>
          <w:rFonts w:ascii="Arial" w:hAnsi="Arial" w:cs="Arial"/>
        </w:rPr>
        <w:pPrChange w:id="11" w:author="Huart Eddy" w:date="2023-08-29T10:18:00Z">
          <w:pPr>
            <w:pStyle w:val="NormalWeb"/>
          </w:pPr>
        </w:pPrChange>
      </w:pPr>
      <w:r>
        <w:t>Et bien d’autres possibilités!</w:t>
      </w:r>
    </w:p>
    <w:p w14:paraId="270765A0" w14:textId="77777777" w:rsidR="00802261" w:rsidRPr="0024022E" w:rsidRDefault="00853C63">
      <w:pPr>
        <w:pStyle w:val="Normal14"/>
        <w:pPrChange w:id="12" w:author="Huart Eddy" w:date="2023-08-29T10:18:00Z">
          <w:pPr>
            <w:pStyle w:val="Paragraphedeliste"/>
            <w:numPr>
              <w:numId w:val="3"/>
            </w:numPr>
            <w:tabs>
              <w:tab w:val="num" w:pos="720"/>
            </w:tabs>
            <w:ind w:hanging="360"/>
          </w:pPr>
        </w:pPrChange>
      </w:pPr>
      <w:r w:rsidRPr="0024022E">
        <w:t>Le programme d’études Techniques est fait pour vous</w:t>
      </w:r>
      <w:r w:rsidR="00802261" w:rsidRPr="0024022E">
        <w:t>!</w:t>
      </w:r>
    </w:p>
    <w:p w14:paraId="628EDD0F" w14:textId="77777777" w:rsidR="00802261" w:rsidRPr="0024022E" w:rsidRDefault="00802261" w:rsidP="008A1E4C">
      <w:pPr>
        <w:pStyle w:val="Normal14"/>
      </w:pPr>
    </w:p>
    <w:p w14:paraId="6477E701" w14:textId="5CB66AB0" w:rsidR="00902507" w:rsidRDefault="00802261" w:rsidP="008A1E4C">
      <w:pPr>
        <w:pStyle w:val="Normal14"/>
      </w:pPr>
      <w:r w:rsidRPr="00FF6CEC">
        <w:t>Le programme</w:t>
      </w:r>
      <w:r w:rsidR="00244164" w:rsidRPr="00FF6CEC">
        <w:t xml:space="preserve"> d’études Techniques</w:t>
      </w:r>
      <w:r w:rsidR="00853C63" w:rsidRPr="00FF6CEC">
        <w:t xml:space="preserve"> l’informatique vise à former des techniciens en informatique qui exerceront leur profession dans les domaines du développement d’applications et de l’administration des réseaux informatiques.</w:t>
      </w:r>
      <w:r w:rsidR="00B808C8">
        <w:t xml:space="preserve"> </w:t>
      </w:r>
    </w:p>
    <w:p w14:paraId="67AC9B59" w14:textId="33F70007" w:rsidR="006F2F3D" w:rsidRPr="00FF6CEC" w:rsidRDefault="005411D8" w:rsidP="006F2F3D">
      <w:pPr>
        <w:pStyle w:val="Stylecitation"/>
        <w:rPr>
          <w:ins w:id="13" w:author="Huart Eddy" w:date="2023-08-29T10:24:00Z"/>
        </w:rPr>
      </w:pPr>
      <w:sdt>
        <w:sdtPr>
          <w:id w:val="-106274122"/>
          <w:citation/>
        </w:sdtPr>
        <w:sdtEndPr/>
        <w:sdtContent>
          <w:r w:rsidR="006F2F3D">
            <w:fldChar w:fldCharType="begin"/>
          </w:r>
          <w:r w:rsidR="006F2F3D">
            <w:instrText xml:space="preserve"> CITATION Bil \l 3084 </w:instrText>
          </w:r>
          <w:r w:rsidR="006F2F3D">
            <w:fldChar w:fldCharType="separate"/>
          </w:r>
          <w:r w:rsidR="00F16539">
            <w:rPr>
              <w:noProof/>
            </w:rPr>
            <w:t>(Gates, Un ordinateur en sécurité est un ordinateur éteint. Et encore…)</w:t>
          </w:r>
          <w:r w:rsidR="006F2F3D">
            <w:fldChar w:fldCharType="end"/>
          </w:r>
        </w:sdtContent>
      </w:sdt>
    </w:p>
    <w:p w14:paraId="133CDB40" w14:textId="75B496E8" w:rsidR="00AE68A2" w:rsidRDefault="00664AE5" w:rsidP="00664AE5">
      <w:pPr>
        <w:pStyle w:val="Titre2"/>
        <w:ind w:left="1440"/>
        <w:jc w:val="left"/>
      </w:pPr>
      <w:bookmarkStart w:id="14" w:name="_Toc144197791"/>
      <w:bookmarkStart w:id="15" w:name="_Toc144450059"/>
      <w:r>
        <w:lastRenderedPageBreak/>
        <w:t xml:space="preserve">1 </w:t>
      </w:r>
      <w:r w:rsidR="00AE68A2">
        <w:t>La grille de cours et son parcours</w:t>
      </w:r>
      <w:bookmarkEnd w:id="14"/>
      <w:bookmarkEnd w:id="15"/>
    </w:p>
    <w:p w14:paraId="473C68FE" w14:textId="77777777" w:rsidR="00FF3071" w:rsidRDefault="005411D8" w:rsidP="00FF6CEC">
      <w:pPr>
        <w:rPr>
          <w:rStyle w:val="label"/>
          <w:rFonts w:ascii="Karbon Bold, sans-serif" w:hAnsi="Karbon Bold, sans-serif"/>
          <w:color w:val="161E4D"/>
          <w:spacing w:val="8"/>
        </w:rPr>
      </w:pPr>
      <w:hyperlink r:id="rId17" w:history="1">
        <w:r w:rsidR="00FF3071">
          <w:rPr>
            <w:rStyle w:val="label"/>
            <w:rFonts w:ascii="Karbon Bold, sans-serif" w:hAnsi="Karbon Bold, sans-serif"/>
            <w:color w:val="161E4D"/>
            <w:spacing w:val="8"/>
          </w:rPr>
          <w:t>1</w:t>
        </w:r>
        <w:r w:rsidR="00FF3071">
          <w:rPr>
            <w:rStyle w:val="label"/>
            <w:rFonts w:ascii="Karbon Bold, sans-serif" w:hAnsi="Karbon Bold, sans-serif"/>
            <w:color w:val="161E4D"/>
            <w:spacing w:val="5"/>
            <w:vertAlign w:val="superscript"/>
          </w:rPr>
          <w:t>ere</w:t>
        </w:r>
        <w:r w:rsidR="00FF3071">
          <w:rPr>
            <w:rStyle w:val="label"/>
            <w:rFonts w:ascii="Karbon Bold, sans-serif" w:hAnsi="Karbon Bold, sans-serif"/>
            <w:color w:val="161E4D"/>
            <w:spacing w:val="8"/>
          </w:rPr>
          <w:t> session</w:t>
        </w:r>
      </w:hyperlink>
    </w:p>
    <w:p w14:paraId="1C1EE380" w14:textId="77777777" w:rsidR="007D616D" w:rsidRDefault="007D616D" w:rsidP="00BF4F7E">
      <w:r w:rsidRPr="00281FC2">
        <w:rPr>
          <w:rStyle w:val="number"/>
          <w:rFonts w:ascii="Karbon Bold, sans-serif" w:hAnsi="Karbon Bold, sans-serif"/>
          <w:color w:val="F95C18"/>
          <w:sz w:val="57"/>
        </w:rPr>
        <w:t>27</w:t>
      </w:r>
      <w:r w:rsidRPr="00281FC2">
        <w:t xml:space="preserve">heures de cours </w:t>
      </w:r>
      <w:r w:rsidRPr="00506714">
        <w:t>par</w:t>
      </w:r>
      <w:r w:rsidRPr="00281FC2">
        <w:t xml:space="preserve"> semaine</w:t>
      </w:r>
    </w:p>
    <w:p w14:paraId="7209A936" w14:textId="77777777" w:rsidR="007D616D" w:rsidRDefault="007D616D" w:rsidP="00BF4F7E">
      <w:r>
        <w:rPr>
          <w:rStyle w:val="number"/>
          <w:rFonts w:ascii="Karbon Bold, sans-serif" w:hAnsi="Karbon Bold, sans-serif"/>
          <w:color w:val="F95C18"/>
          <w:sz w:val="57"/>
        </w:rPr>
        <w:t xml:space="preserve">3 </w:t>
      </w:r>
      <w:r>
        <w:t>cours de formation générale</w:t>
      </w:r>
    </w:p>
    <w:p w14:paraId="77AD6F7B" w14:textId="77777777" w:rsidR="007D616D" w:rsidRDefault="007D616D" w:rsidP="00BF4F7E">
      <w:r>
        <w:rPr>
          <w:rStyle w:val="number"/>
          <w:rFonts w:ascii="Karbon Bold, sans-serif" w:hAnsi="Karbon Bold, sans-serif"/>
          <w:color w:val="F95C18"/>
          <w:sz w:val="57"/>
        </w:rPr>
        <w:t xml:space="preserve">4 </w:t>
      </w:r>
      <w:r w:rsidRPr="00867AD9">
        <w:t>cours de formation spécifique</w:t>
      </w:r>
    </w:p>
    <w:p w14:paraId="539AAD0E" w14:textId="77777777" w:rsidR="007D616D" w:rsidRDefault="007D616D" w:rsidP="00FF6CEC"/>
    <w:p w14:paraId="6FEDD729" w14:textId="77777777" w:rsidR="007D616D" w:rsidRDefault="007D616D" w:rsidP="00340721">
      <w:pPr>
        <w:pStyle w:val="Formation"/>
      </w:pPr>
      <w:r>
        <w:t>Formation générale</w:t>
      </w:r>
    </w:p>
    <w:p w14:paraId="1EF218D0" w14:textId="77777777" w:rsidR="00A6490C" w:rsidRDefault="00A6490C" w:rsidP="00FF6CEC">
      <w:pPr>
        <w:pStyle w:val="Sous-titre"/>
      </w:pPr>
    </w:p>
    <w:p w14:paraId="2B2CAE8F" w14:textId="43B557B2" w:rsidR="007D616D" w:rsidRPr="00B176C0" w:rsidRDefault="007D616D" w:rsidP="00FF6CEC">
      <w:pPr>
        <w:pStyle w:val="Sous-titre"/>
      </w:pPr>
      <w:r w:rsidRPr="00B176C0">
        <w:t>Écriture et littérature</w:t>
      </w:r>
    </w:p>
    <w:p w14:paraId="6C315DA4" w14:textId="77777777" w:rsidR="007D616D" w:rsidRPr="00B176C0" w:rsidRDefault="007D616D" w:rsidP="00FF6CEC">
      <w:pPr>
        <w:pStyle w:val="Sous-titre"/>
      </w:pPr>
      <w:r w:rsidRPr="00B176C0">
        <w:t xml:space="preserve">Anglais commun selon votre classement </w:t>
      </w:r>
    </w:p>
    <w:p w14:paraId="3CE25789" w14:textId="77777777" w:rsidR="007D616D" w:rsidRPr="00B176C0" w:rsidRDefault="007D616D" w:rsidP="00FF6CEC">
      <w:pPr>
        <w:pStyle w:val="Sous-titre"/>
      </w:pPr>
      <w:r w:rsidRPr="00B176C0">
        <w:t xml:space="preserve">Cours d'éducation physique suivants </w:t>
      </w:r>
    </w:p>
    <w:p w14:paraId="3C08F96E" w14:textId="77777777" w:rsidR="007D616D" w:rsidRDefault="007D616D" w:rsidP="00FF6CEC"/>
    <w:p w14:paraId="3F55C734" w14:textId="77777777" w:rsidR="007D616D" w:rsidRDefault="007D616D" w:rsidP="00EC160D">
      <w:pPr>
        <w:pStyle w:val="Formation"/>
      </w:pPr>
      <w:r>
        <w:t>Formation spécifique</w:t>
      </w:r>
    </w:p>
    <w:p w14:paraId="58C7F25A" w14:textId="77777777" w:rsidR="007D616D" w:rsidRPr="00437E38" w:rsidRDefault="007D616D" w:rsidP="00FF6CEC"/>
    <w:p w14:paraId="09A94615" w14:textId="77777777" w:rsidR="007D616D" w:rsidRPr="00102256" w:rsidRDefault="007D616D" w:rsidP="00102256">
      <w:pPr>
        <w:pStyle w:val="form"/>
        <w:rPr>
          <w:rStyle w:val="Titredulivre"/>
          <w:b w:val="0"/>
          <w:bCs w:val="0"/>
        </w:rPr>
      </w:pPr>
      <w:r w:rsidRPr="00102256">
        <w:rPr>
          <w:rStyle w:val="Titredulivre"/>
          <w:b w:val="0"/>
          <w:bCs w:val="0"/>
        </w:rPr>
        <w:t>Cours propres au programme d'études choisi. Ils servent à acquérir les compétences requises pour accéder au marché du travail ou pour poursuivre des études à l'université.</w:t>
      </w:r>
    </w:p>
    <w:p w14:paraId="3DF24FDF" w14:textId="77777777" w:rsidR="007D616D" w:rsidRPr="00B176C0" w:rsidRDefault="007D616D" w:rsidP="00FF6CEC">
      <w:pPr>
        <w:pStyle w:val="Sous-titre"/>
      </w:pPr>
      <w:r w:rsidRPr="00B176C0">
        <w:t>Mathématiques pour l'informatique I</w:t>
      </w:r>
    </w:p>
    <w:p w14:paraId="13EEF95A" w14:textId="77777777" w:rsidR="007D616D" w:rsidRPr="00B176C0" w:rsidRDefault="007D616D" w:rsidP="00FF6CEC">
      <w:pPr>
        <w:pStyle w:val="Sous-titre"/>
      </w:pPr>
      <w:r w:rsidRPr="00B176C0">
        <w:t>Programmation I</w:t>
      </w:r>
    </w:p>
    <w:p w14:paraId="51E0B548" w14:textId="77777777" w:rsidR="007D616D" w:rsidRPr="00B176C0" w:rsidRDefault="007D616D" w:rsidP="00FF6CEC">
      <w:pPr>
        <w:pStyle w:val="Sous-titre"/>
      </w:pPr>
      <w:r w:rsidRPr="00B176C0">
        <w:t>Outils et matériels informatiques</w:t>
      </w:r>
    </w:p>
    <w:p w14:paraId="34975EDA" w14:textId="77777777" w:rsidR="007D616D" w:rsidRPr="00B176C0" w:rsidRDefault="007D616D" w:rsidP="00FF6CEC">
      <w:pPr>
        <w:pStyle w:val="Sous-titre"/>
      </w:pPr>
      <w:r w:rsidRPr="00B176C0">
        <w:t>Outils de gestion et de soutien</w:t>
      </w:r>
    </w:p>
    <w:p w14:paraId="3E1C71ED" w14:textId="2A3E42EF" w:rsidR="00DC745B" w:rsidRDefault="00DC745B">
      <w:r>
        <w:br w:type="page"/>
      </w:r>
    </w:p>
    <w:p w14:paraId="7394B52F" w14:textId="1A0EF5F4" w:rsidR="00FF3071" w:rsidRDefault="005411D8" w:rsidP="00FF6CEC">
      <w:pPr>
        <w:rPr>
          <w:rStyle w:val="label"/>
          <w:rFonts w:ascii="Karbon Medium, sans-serif" w:hAnsi="Karbon Medium, sans-serif"/>
          <w:color w:val="161E4D"/>
          <w:spacing w:val="8"/>
        </w:rPr>
      </w:pPr>
      <w:hyperlink r:id="rId18" w:history="1">
        <w:r w:rsidR="00FF3071">
          <w:rPr>
            <w:rStyle w:val="label"/>
            <w:rFonts w:ascii="Karbon Medium, sans-serif" w:hAnsi="Karbon Medium, sans-serif"/>
            <w:color w:val="161E4D"/>
            <w:spacing w:val="8"/>
          </w:rPr>
          <w:t>2</w:t>
        </w:r>
        <w:r w:rsidR="00FF3071">
          <w:rPr>
            <w:rStyle w:val="label"/>
            <w:rFonts w:ascii="Karbon Medium, sans-serif" w:hAnsi="Karbon Medium, sans-serif"/>
            <w:color w:val="161E4D"/>
            <w:spacing w:val="5"/>
            <w:vertAlign w:val="superscript"/>
          </w:rPr>
          <w:t>e</w:t>
        </w:r>
        <w:r w:rsidR="00FF3071">
          <w:rPr>
            <w:rStyle w:val="label"/>
            <w:rFonts w:ascii="Karbon Medium, sans-serif" w:hAnsi="Karbon Medium, sans-serif"/>
            <w:color w:val="161E4D"/>
            <w:spacing w:val="8"/>
          </w:rPr>
          <w:t> session</w:t>
        </w:r>
      </w:hyperlink>
    </w:p>
    <w:p w14:paraId="5F4BBE11" w14:textId="43C0AC43" w:rsidR="009F2222" w:rsidRPr="00867AD9" w:rsidRDefault="009F2222" w:rsidP="006C78D5">
      <w:r w:rsidRPr="006C78D5">
        <w:rPr>
          <w:rStyle w:val="heureparcourCar"/>
        </w:rPr>
        <w:t>32</w:t>
      </w:r>
      <w:r w:rsidR="002B6122">
        <w:rPr>
          <w:rStyle w:val="heureparcourCar"/>
        </w:rPr>
        <w:t xml:space="preserve"> </w:t>
      </w:r>
      <w:r w:rsidRPr="00867AD9">
        <w:t>heures de cours par semaine</w:t>
      </w:r>
    </w:p>
    <w:p w14:paraId="1FC33EA3" w14:textId="519D5790" w:rsidR="009F2222" w:rsidRPr="00867AD9" w:rsidRDefault="009F2222" w:rsidP="00FF6CEC">
      <w:pPr>
        <w:rPr>
          <w:rStyle w:val="CitationCar"/>
        </w:rPr>
      </w:pPr>
      <w:r w:rsidRPr="006C78D5">
        <w:rPr>
          <w:rStyle w:val="heureparcourCar"/>
        </w:rPr>
        <w:t>4</w:t>
      </w:r>
      <w:r w:rsidR="002B6122">
        <w:rPr>
          <w:rStyle w:val="heureparcourCar"/>
        </w:rPr>
        <w:t xml:space="preserve"> </w:t>
      </w:r>
      <w:r w:rsidRPr="00867AD9">
        <w:rPr>
          <w:rStyle w:val="CitationCar"/>
        </w:rPr>
        <w:t>cours de formation générale</w:t>
      </w:r>
    </w:p>
    <w:p w14:paraId="563B4F02" w14:textId="1C350542" w:rsidR="009F2222" w:rsidRPr="006C78D5" w:rsidRDefault="009F2222" w:rsidP="00FF6CEC">
      <w:pPr>
        <w:rPr>
          <w:rStyle w:val="CitationCar"/>
        </w:rPr>
      </w:pPr>
      <w:r w:rsidRPr="006C78D5">
        <w:rPr>
          <w:rStyle w:val="heureparcourCar"/>
        </w:rPr>
        <w:t>4</w:t>
      </w:r>
      <w:r w:rsidR="002B6122">
        <w:rPr>
          <w:rStyle w:val="heureparcourCar"/>
        </w:rPr>
        <w:t xml:space="preserve"> </w:t>
      </w:r>
      <w:r w:rsidRPr="006C78D5">
        <w:rPr>
          <w:rStyle w:val="CitationCar"/>
        </w:rPr>
        <w:t>cours de formation spécifique</w:t>
      </w:r>
    </w:p>
    <w:p w14:paraId="3E54D3B6" w14:textId="77777777" w:rsidR="00EC160D" w:rsidRDefault="00EC160D" w:rsidP="00B176C0">
      <w:pPr>
        <w:pStyle w:val="Formation"/>
      </w:pPr>
    </w:p>
    <w:p w14:paraId="3C52E661" w14:textId="644B7859" w:rsidR="009F2222" w:rsidRDefault="009F2222" w:rsidP="00B176C0">
      <w:pPr>
        <w:pStyle w:val="Formation"/>
      </w:pPr>
      <w:r w:rsidRPr="00B176C0">
        <w:t>Formation générale</w:t>
      </w:r>
    </w:p>
    <w:p w14:paraId="71041CD7" w14:textId="77777777" w:rsidR="00A6490C" w:rsidRPr="00B176C0" w:rsidRDefault="00A6490C" w:rsidP="00B176C0">
      <w:pPr>
        <w:pStyle w:val="Formation"/>
      </w:pPr>
    </w:p>
    <w:p w14:paraId="535CEB3B" w14:textId="77777777" w:rsidR="009F2222" w:rsidRPr="00B176C0" w:rsidRDefault="009F2222" w:rsidP="00FF6CEC">
      <w:pPr>
        <w:pStyle w:val="Sous-titre"/>
      </w:pPr>
      <w:r w:rsidRPr="00B176C0">
        <w:t>Philosophie et rationalité</w:t>
      </w:r>
    </w:p>
    <w:p w14:paraId="2EB92807" w14:textId="77777777" w:rsidR="009F2222" w:rsidRPr="00B176C0" w:rsidRDefault="009F2222" w:rsidP="00FF6CEC">
      <w:pPr>
        <w:pStyle w:val="Sous-titre"/>
      </w:pPr>
      <w:r w:rsidRPr="00B176C0">
        <w:t>Littérature et imaginaire</w:t>
      </w:r>
    </w:p>
    <w:p w14:paraId="1041561C" w14:textId="77777777" w:rsidR="009F2222" w:rsidRPr="00B176C0" w:rsidRDefault="009F2222" w:rsidP="00FF6CEC">
      <w:pPr>
        <w:pStyle w:val="Sous-titre"/>
      </w:pPr>
      <w:r w:rsidRPr="00B176C0">
        <w:t>Anglais propre technique selon votre classement :</w:t>
      </w:r>
    </w:p>
    <w:p w14:paraId="3591212D" w14:textId="77777777" w:rsidR="009F2222" w:rsidRDefault="009F2222" w:rsidP="00FF6CEC">
      <w:pPr>
        <w:pStyle w:val="Sous-titre"/>
      </w:pPr>
      <w:r w:rsidRPr="00B176C0">
        <w:t>Sélectionner 1 des cours d'éducation physique suivants :</w:t>
      </w:r>
    </w:p>
    <w:p w14:paraId="1F1FBBE1" w14:textId="77777777" w:rsidR="00EC160D" w:rsidRPr="00EC160D" w:rsidRDefault="00EC160D" w:rsidP="00EC160D"/>
    <w:p w14:paraId="1BB28D3F" w14:textId="77777777" w:rsidR="009F2222" w:rsidRPr="00561C3A" w:rsidRDefault="009F2222" w:rsidP="00B176C0">
      <w:pPr>
        <w:pStyle w:val="Formation"/>
      </w:pPr>
      <w:r w:rsidRPr="00561C3A">
        <w:t>Formation spécifique</w:t>
      </w:r>
    </w:p>
    <w:p w14:paraId="2BE171D2" w14:textId="77777777" w:rsidR="009F2222" w:rsidRPr="00102256" w:rsidRDefault="009F2222" w:rsidP="00102256">
      <w:pPr>
        <w:pStyle w:val="form"/>
        <w:rPr>
          <w:rStyle w:val="Titredulivre"/>
          <w:b w:val="0"/>
          <w:bCs w:val="0"/>
          <w:smallCaps w:val="0"/>
        </w:rPr>
      </w:pPr>
      <w:r w:rsidRPr="00102256">
        <w:rPr>
          <w:rStyle w:val="Titredulivre"/>
          <w:b w:val="0"/>
          <w:bCs w:val="0"/>
          <w:smallCaps w:val="0"/>
        </w:rPr>
        <w:t>Cours propres au programme d'études choisi. Ils servent à acquérir les compétences requises pour accéder au marché du travail ou pour poursuivre des études à l'université.</w:t>
      </w:r>
    </w:p>
    <w:p w14:paraId="02D84728" w14:textId="77777777" w:rsidR="009F2222" w:rsidRDefault="009F2222" w:rsidP="00FF6CEC">
      <w:pPr>
        <w:pStyle w:val="Sous-titre"/>
      </w:pPr>
      <w:r>
        <w:t>Mathématiques pour l'informatique II</w:t>
      </w:r>
    </w:p>
    <w:p w14:paraId="3E2E700B" w14:textId="77777777" w:rsidR="009F2222" w:rsidRDefault="009F2222" w:rsidP="00FF6CEC">
      <w:pPr>
        <w:pStyle w:val="Sous-titre"/>
      </w:pPr>
      <w:r>
        <w:t>Programmation II</w:t>
      </w:r>
    </w:p>
    <w:p w14:paraId="168D3DC7" w14:textId="77777777" w:rsidR="009F2222" w:rsidRDefault="009F2222" w:rsidP="00FF6CEC">
      <w:pPr>
        <w:pStyle w:val="Sous-titre"/>
      </w:pPr>
      <w:r>
        <w:t>Systèmes d'exploitation I</w:t>
      </w:r>
    </w:p>
    <w:p w14:paraId="4387B55D" w14:textId="77777777" w:rsidR="009F2222" w:rsidRDefault="009F2222" w:rsidP="00FF6CEC">
      <w:pPr>
        <w:pStyle w:val="Sous-titre"/>
      </w:pPr>
      <w:r>
        <w:t>Web I</w:t>
      </w:r>
    </w:p>
    <w:p w14:paraId="1080887C" w14:textId="77777777" w:rsidR="007D616D" w:rsidRDefault="007D616D" w:rsidP="00FF6CEC"/>
    <w:p w14:paraId="2350C50C" w14:textId="1774133E" w:rsidR="002B6122" w:rsidRDefault="002B6122">
      <w:r>
        <w:br w:type="page"/>
      </w:r>
    </w:p>
    <w:p w14:paraId="2AF7AEE8" w14:textId="77777777" w:rsidR="00FF3071" w:rsidRDefault="005411D8" w:rsidP="00FF6CEC">
      <w:pPr>
        <w:rPr>
          <w:rStyle w:val="label"/>
          <w:rFonts w:ascii="Karbon Medium, sans-serif" w:hAnsi="Karbon Medium, sans-serif"/>
          <w:color w:val="161E4D"/>
          <w:spacing w:val="8"/>
        </w:rPr>
      </w:pPr>
      <w:hyperlink r:id="rId19" w:history="1">
        <w:r w:rsidR="00FF3071">
          <w:rPr>
            <w:rStyle w:val="label"/>
            <w:rFonts w:ascii="Karbon Medium, sans-serif" w:hAnsi="Karbon Medium, sans-serif"/>
            <w:color w:val="161E4D"/>
            <w:spacing w:val="8"/>
          </w:rPr>
          <w:t>3</w:t>
        </w:r>
        <w:r w:rsidR="00FF3071">
          <w:rPr>
            <w:rStyle w:val="label"/>
            <w:rFonts w:ascii="Karbon Medium, sans-serif" w:hAnsi="Karbon Medium, sans-serif"/>
            <w:color w:val="161E4D"/>
            <w:spacing w:val="5"/>
            <w:vertAlign w:val="superscript"/>
          </w:rPr>
          <w:t>e</w:t>
        </w:r>
        <w:r w:rsidR="00FF3071">
          <w:rPr>
            <w:rStyle w:val="label"/>
            <w:rFonts w:ascii="Karbon Medium, sans-serif" w:hAnsi="Karbon Medium, sans-serif"/>
            <w:color w:val="161E4D"/>
            <w:spacing w:val="8"/>
          </w:rPr>
          <w:t> session</w:t>
        </w:r>
      </w:hyperlink>
    </w:p>
    <w:p w14:paraId="356BC3E6" w14:textId="6DA9FF5B" w:rsidR="00AD65CF" w:rsidRPr="002B6122" w:rsidRDefault="00AD65CF" w:rsidP="002B6122">
      <w:pPr>
        <w:rPr>
          <w:rStyle w:val="heureparcourCar"/>
        </w:rPr>
      </w:pPr>
      <w:r w:rsidRPr="002B6122">
        <w:rPr>
          <w:rStyle w:val="heureparcourCar"/>
        </w:rPr>
        <w:t>31</w:t>
      </w:r>
      <w:r w:rsidR="006871DD" w:rsidRPr="002B6122">
        <w:rPr>
          <w:rStyle w:val="heureparcourCar"/>
        </w:rPr>
        <w:t xml:space="preserve"> </w:t>
      </w:r>
      <w:r w:rsidRPr="002B6122">
        <w:rPr>
          <w:rFonts w:ascii="Noto Sans" w:hAnsi="Noto Sans"/>
          <w:color w:val="404040" w:themeColor="text1" w:themeTint="BF"/>
        </w:rPr>
        <w:t>heures de cours par semaine</w:t>
      </w:r>
    </w:p>
    <w:p w14:paraId="07BB2B47" w14:textId="4F3A7B78" w:rsidR="00AD65CF" w:rsidRPr="000D728A" w:rsidRDefault="00AD65CF" w:rsidP="000D728A">
      <w:pPr>
        <w:rPr>
          <w:rStyle w:val="CitationCar"/>
        </w:rPr>
      </w:pPr>
      <w:r w:rsidRPr="000D728A">
        <w:rPr>
          <w:rStyle w:val="heureparcourCar"/>
          <w:i/>
          <w:iCs/>
        </w:rPr>
        <w:t>4</w:t>
      </w:r>
      <w:r w:rsidR="000D728A">
        <w:rPr>
          <w:rStyle w:val="CitationCar"/>
        </w:rPr>
        <w:t xml:space="preserve"> </w:t>
      </w:r>
      <w:r w:rsidRPr="000D728A">
        <w:rPr>
          <w:rStyle w:val="CitationCar"/>
        </w:rPr>
        <w:t>cours de formation générale</w:t>
      </w:r>
    </w:p>
    <w:p w14:paraId="3E2CD261" w14:textId="119F997E" w:rsidR="00AD65CF" w:rsidRPr="000D728A" w:rsidRDefault="00AD65CF" w:rsidP="000D728A">
      <w:pPr>
        <w:rPr>
          <w:rStyle w:val="CitationCar"/>
        </w:rPr>
      </w:pPr>
      <w:r w:rsidRPr="000D728A">
        <w:rPr>
          <w:rStyle w:val="heureparcourCar"/>
        </w:rPr>
        <w:t>4</w:t>
      </w:r>
      <w:r w:rsidR="000D728A" w:rsidRPr="000D728A">
        <w:rPr>
          <w:rStyle w:val="heureparcourCar"/>
        </w:rPr>
        <w:t xml:space="preserve"> </w:t>
      </w:r>
      <w:r w:rsidRPr="000D728A">
        <w:rPr>
          <w:rStyle w:val="CitationCar"/>
        </w:rPr>
        <w:t>cours de formation spécifique</w:t>
      </w:r>
    </w:p>
    <w:p w14:paraId="695DE695" w14:textId="77777777" w:rsidR="00EC160D" w:rsidRDefault="00EC160D" w:rsidP="00B176C0">
      <w:pPr>
        <w:pStyle w:val="Formation"/>
      </w:pPr>
    </w:p>
    <w:p w14:paraId="588F9FE4" w14:textId="574ABDBD" w:rsidR="00AD65CF" w:rsidRDefault="00AD65CF" w:rsidP="00B176C0">
      <w:pPr>
        <w:pStyle w:val="Formation"/>
      </w:pPr>
      <w:r w:rsidRPr="00561C3A">
        <w:t>Formation générale</w:t>
      </w:r>
    </w:p>
    <w:p w14:paraId="573AF936" w14:textId="77777777" w:rsidR="00A6490C" w:rsidRPr="00561C3A" w:rsidRDefault="00A6490C" w:rsidP="00B176C0">
      <w:pPr>
        <w:pStyle w:val="Formation"/>
      </w:pPr>
    </w:p>
    <w:p w14:paraId="18F5C0B4" w14:textId="77777777" w:rsidR="00AD65CF" w:rsidRPr="00A23177" w:rsidRDefault="00AD65CF" w:rsidP="00A23177">
      <w:pPr>
        <w:pStyle w:val="Sous-titre"/>
      </w:pPr>
      <w:r w:rsidRPr="00A23177">
        <w:t>L'être humain</w:t>
      </w:r>
    </w:p>
    <w:p w14:paraId="26EE68D2" w14:textId="77777777" w:rsidR="00AD65CF" w:rsidRPr="00A23177" w:rsidRDefault="00AD65CF" w:rsidP="00A23177">
      <w:pPr>
        <w:pStyle w:val="Sous-titre"/>
      </w:pPr>
      <w:r w:rsidRPr="00A23177">
        <w:t>Littérature québécoise</w:t>
      </w:r>
    </w:p>
    <w:p w14:paraId="2338194E" w14:textId="77777777" w:rsidR="00AD65CF" w:rsidRPr="00A23177" w:rsidRDefault="00AD65CF" w:rsidP="00A23177">
      <w:pPr>
        <w:pStyle w:val="Sous-titre"/>
      </w:pPr>
      <w:r w:rsidRPr="00A23177">
        <w:t>Sélectionner 1 des cours d'éducation physique suivants :</w:t>
      </w:r>
    </w:p>
    <w:p w14:paraId="3A2F9715" w14:textId="77777777" w:rsidR="00AD65CF" w:rsidRPr="00A23177" w:rsidRDefault="00AD65CF" w:rsidP="00A23177">
      <w:pPr>
        <w:pStyle w:val="Sous-titre"/>
      </w:pPr>
      <w:r w:rsidRPr="00A23177">
        <w:t>Sélectionner 1 des cours complémentaires suivants :</w:t>
      </w:r>
    </w:p>
    <w:p w14:paraId="5856FD72" w14:textId="77777777" w:rsidR="00EC160D" w:rsidRDefault="00EC160D" w:rsidP="00B176C0">
      <w:pPr>
        <w:pStyle w:val="Formation"/>
      </w:pPr>
    </w:p>
    <w:p w14:paraId="4EC3E0FC" w14:textId="5263C3AF" w:rsidR="00AD65CF" w:rsidRPr="00561C3A" w:rsidRDefault="00AD65CF" w:rsidP="00B176C0">
      <w:pPr>
        <w:pStyle w:val="Formation"/>
      </w:pPr>
      <w:r w:rsidRPr="00561C3A">
        <w:t>Formation spécifique</w:t>
      </w:r>
    </w:p>
    <w:p w14:paraId="4B9B1404" w14:textId="77777777" w:rsidR="00AD65CF" w:rsidRPr="00102256" w:rsidRDefault="00AD65CF" w:rsidP="00102256">
      <w:pPr>
        <w:pStyle w:val="form"/>
        <w:rPr>
          <w:rStyle w:val="Titredulivre"/>
          <w:b w:val="0"/>
          <w:bCs w:val="0"/>
          <w:smallCaps w:val="0"/>
        </w:rPr>
      </w:pPr>
      <w:r w:rsidRPr="00102256">
        <w:rPr>
          <w:rStyle w:val="Titredulivre"/>
          <w:b w:val="0"/>
          <w:bCs w:val="0"/>
          <w:smallCaps w:val="0"/>
        </w:rPr>
        <w:t>Cours propres au programme d'études choisi. Ils servent à acquérir les compétences requises pour accéder au marché du travail ou pour poursuivre des études à l'université.</w:t>
      </w:r>
    </w:p>
    <w:p w14:paraId="175BA995" w14:textId="77777777" w:rsidR="00AD65CF" w:rsidRPr="00563948" w:rsidRDefault="00AD65CF" w:rsidP="00B959B8">
      <w:pPr>
        <w:pStyle w:val="Sous-titre"/>
      </w:pPr>
      <w:r w:rsidRPr="00563948">
        <w:t>Génie logiciel I : Conception et gestion</w:t>
      </w:r>
    </w:p>
    <w:p w14:paraId="32858196" w14:textId="77777777" w:rsidR="00AD65CF" w:rsidRPr="00563948" w:rsidRDefault="00AD65CF" w:rsidP="00B959B8">
      <w:pPr>
        <w:pStyle w:val="Sous-titre"/>
      </w:pPr>
      <w:r w:rsidRPr="00563948">
        <w:t>Systèmes d'exploitation II</w:t>
      </w:r>
    </w:p>
    <w:p w14:paraId="46C923C5" w14:textId="77777777" w:rsidR="00AD65CF" w:rsidRPr="00563948" w:rsidRDefault="00AD65CF" w:rsidP="00B959B8">
      <w:pPr>
        <w:pStyle w:val="Sous-titre"/>
      </w:pPr>
      <w:r w:rsidRPr="00563948">
        <w:t>Web II</w:t>
      </w:r>
    </w:p>
    <w:p w14:paraId="2D6E12F6" w14:textId="77777777" w:rsidR="00AD65CF" w:rsidRDefault="00AD65CF" w:rsidP="00B959B8">
      <w:pPr>
        <w:pStyle w:val="Sous-titre"/>
      </w:pPr>
      <w:r w:rsidRPr="00563948">
        <w:t>Programmation orientée objet I</w:t>
      </w:r>
    </w:p>
    <w:p w14:paraId="6F102B05" w14:textId="0F28C29A" w:rsidR="0056103C" w:rsidRDefault="0056103C" w:rsidP="00B959B8">
      <w:pPr>
        <w:pStyle w:val="Sous-titre"/>
      </w:pPr>
      <w:r>
        <w:br w:type="page"/>
      </w:r>
    </w:p>
    <w:p w14:paraId="7AFDC43B" w14:textId="77777777" w:rsidR="00FF3071" w:rsidRDefault="005411D8" w:rsidP="00FF6CEC">
      <w:pPr>
        <w:rPr>
          <w:rStyle w:val="label"/>
          <w:rFonts w:ascii="Karbon Medium, sans-serif" w:hAnsi="Karbon Medium, sans-serif"/>
          <w:color w:val="161E4D"/>
          <w:spacing w:val="8"/>
        </w:rPr>
      </w:pPr>
      <w:hyperlink r:id="rId20" w:history="1">
        <w:r w:rsidR="00FF3071">
          <w:rPr>
            <w:rStyle w:val="label"/>
            <w:rFonts w:ascii="Karbon Medium, sans-serif" w:hAnsi="Karbon Medium, sans-serif"/>
            <w:color w:val="161E4D"/>
            <w:spacing w:val="8"/>
          </w:rPr>
          <w:t>4</w:t>
        </w:r>
        <w:r w:rsidR="00FF3071">
          <w:rPr>
            <w:rStyle w:val="label"/>
            <w:rFonts w:ascii="Karbon Medium, sans-serif" w:hAnsi="Karbon Medium, sans-serif"/>
            <w:color w:val="161E4D"/>
            <w:spacing w:val="5"/>
            <w:vertAlign w:val="superscript"/>
          </w:rPr>
          <w:t>e</w:t>
        </w:r>
        <w:r w:rsidR="00FF3071">
          <w:rPr>
            <w:rStyle w:val="label"/>
            <w:rFonts w:ascii="Karbon Medium, sans-serif" w:hAnsi="Karbon Medium, sans-serif"/>
            <w:color w:val="161E4D"/>
            <w:spacing w:val="8"/>
          </w:rPr>
          <w:t> session</w:t>
        </w:r>
      </w:hyperlink>
    </w:p>
    <w:p w14:paraId="6B04B296" w14:textId="7C25AA8B" w:rsidR="0020699B" w:rsidRDefault="0020699B" w:rsidP="0056103C">
      <w:r w:rsidRPr="0056103C">
        <w:rPr>
          <w:rStyle w:val="heureparcourCar"/>
          <w:i/>
          <w:iCs/>
        </w:rPr>
        <w:t>31</w:t>
      </w:r>
      <w:r w:rsidRPr="00B176C0">
        <w:t>heures de cours par semaine</w:t>
      </w:r>
    </w:p>
    <w:p w14:paraId="1180130E" w14:textId="77777777" w:rsidR="0056103C" w:rsidRPr="000D728A" w:rsidRDefault="0056103C" w:rsidP="0056103C">
      <w:pPr>
        <w:rPr>
          <w:rStyle w:val="CitationCar"/>
        </w:rPr>
      </w:pPr>
      <w:r w:rsidRPr="000D728A">
        <w:rPr>
          <w:rStyle w:val="heureparcourCar"/>
          <w:i/>
          <w:iCs/>
        </w:rPr>
        <w:t>4</w:t>
      </w:r>
      <w:r>
        <w:rPr>
          <w:rStyle w:val="CitationCar"/>
        </w:rPr>
        <w:t xml:space="preserve"> </w:t>
      </w:r>
      <w:r w:rsidRPr="000D728A">
        <w:rPr>
          <w:rStyle w:val="CitationCar"/>
        </w:rPr>
        <w:t>cours de formation générale</w:t>
      </w:r>
    </w:p>
    <w:p w14:paraId="7967ABB1" w14:textId="77777777" w:rsidR="0056103C" w:rsidRPr="000D728A" w:rsidRDefault="0056103C" w:rsidP="0056103C">
      <w:pPr>
        <w:rPr>
          <w:rStyle w:val="CitationCar"/>
        </w:rPr>
      </w:pPr>
      <w:r w:rsidRPr="000D728A">
        <w:rPr>
          <w:rStyle w:val="heureparcourCar"/>
        </w:rPr>
        <w:t xml:space="preserve">4 </w:t>
      </w:r>
      <w:r w:rsidRPr="000D728A">
        <w:rPr>
          <w:rStyle w:val="CitationCar"/>
        </w:rPr>
        <w:t>cours de formation spécifique</w:t>
      </w:r>
    </w:p>
    <w:p w14:paraId="3E15EC54" w14:textId="77777777" w:rsidR="00EC160D" w:rsidRDefault="00EC160D" w:rsidP="00B176C0">
      <w:pPr>
        <w:pStyle w:val="Formation"/>
      </w:pPr>
    </w:p>
    <w:p w14:paraId="3D7004F6" w14:textId="77777777" w:rsidR="00EC160D" w:rsidRDefault="00EC160D" w:rsidP="00B176C0">
      <w:pPr>
        <w:pStyle w:val="Formation"/>
      </w:pPr>
    </w:p>
    <w:p w14:paraId="6E50CC0F" w14:textId="6A18332C" w:rsidR="0020699B" w:rsidRDefault="0020699B" w:rsidP="00B176C0">
      <w:pPr>
        <w:pStyle w:val="Formation"/>
      </w:pPr>
      <w:r w:rsidRPr="00561C3A">
        <w:t>Formation générale</w:t>
      </w:r>
    </w:p>
    <w:p w14:paraId="5B4F0BED" w14:textId="77777777" w:rsidR="00A6490C" w:rsidRPr="00561C3A" w:rsidRDefault="00A6490C" w:rsidP="00B176C0">
      <w:pPr>
        <w:pStyle w:val="Formation"/>
      </w:pPr>
    </w:p>
    <w:p w14:paraId="2CB14E51" w14:textId="77777777" w:rsidR="0020699B" w:rsidRDefault="0020699B" w:rsidP="00FF6CEC">
      <w:pPr>
        <w:pStyle w:val="Sous-titre"/>
        <w:rPr>
          <w:rFonts w:ascii="Times New Roman" w:hAnsi="Times New Roman"/>
        </w:rPr>
      </w:pPr>
      <w:r>
        <w:t>Éthique et politique</w:t>
      </w:r>
    </w:p>
    <w:p w14:paraId="29163E70" w14:textId="77777777" w:rsidR="0020699B" w:rsidRDefault="0020699B" w:rsidP="00FF6CEC">
      <w:pPr>
        <w:pStyle w:val="Sous-titre"/>
      </w:pPr>
      <w:r>
        <w:t>Littérature et culture contemporaines</w:t>
      </w:r>
    </w:p>
    <w:p w14:paraId="55660D54" w14:textId="77777777" w:rsidR="0020699B" w:rsidRDefault="0020699B" w:rsidP="00FF6CEC">
      <w:pPr>
        <w:pStyle w:val="Sous-titre"/>
      </w:pPr>
      <w:r>
        <w:t>Sélectionner 1 des cours complémentaires suivants :</w:t>
      </w:r>
    </w:p>
    <w:p w14:paraId="4A6EB3D4" w14:textId="77777777" w:rsidR="00EC160D" w:rsidRDefault="00EC160D" w:rsidP="00EC160D">
      <w:pPr>
        <w:pStyle w:val="Formation"/>
      </w:pPr>
    </w:p>
    <w:p w14:paraId="471A23A9" w14:textId="0D7B3360" w:rsidR="0020699B" w:rsidRPr="00561C3A" w:rsidRDefault="0020699B">
      <w:pPr>
        <w:pStyle w:val="Formation"/>
        <w:pPrChange w:id="16" w:author="Rodrigue Pierre" w:date="2023-08-29T10:11:00Z">
          <w:pPr>
            <w:pStyle w:val="Titre2"/>
          </w:pPr>
        </w:pPrChange>
      </w:pPr>
      <w:r w:rsidRPr="00561C3A">
        <w:t>Formation spécifique</w:t>
      </w:r>
    </w:p>
    <w:p w14:paraId="50D6E38F" w14:textId="77777777" w:rsidR="0020699B" w:rsidRPr="00102256" w:rsidRDefault="0020699B" w:rsidP="00102256">
      <w:pPr>
        <w:pStyle w:val="form"/>
      </w:pPr>
      <w:r w:rsidRPr="00102256">
        <w:rPr>
          <w:rStyle w:val="btn-infocontent"/>
        </w:rPr>
        <w:t>Cours propres au programme d'études choisi. Ils servent à acquérir les compétences requises pour accéder au marché du travail ou pour poursuivre des études à l'université.</w:t>
      </w:r>
    </w:p>
    <w:p w14:paraId="5EE4C4A2" w14:textId="77777777" w:rsidR="0020699B" w:rsidRDefault="0020699B" w:rsidP="00B959B8">
      <w:pPr>
        <w:pStyle w:val="Sous-titre"/>
      </w:pPr>
      <w:r>
        <w:t>Génie logiciel II : Conception et gestion</w:t>
      </w:r>
    </w:p>
    <w:p w14:paraId="095852F9" w14:textId="77777777" w:rsidR="0020699B" w:rsidRDefault="0020699B" w:rsidP="00B959B8">
      <w:pPr>
        <w:pStyle w:val="Sous-titre"/>
      </w:pPr>
      <w:r>
        <w:t>Langages d'exploitation des bases de données</w:t>
      </w:r>
    </w:p>
    <w:p w14:paraId="1C73BEF3" w14:textId="77777777" w:rsidR="0020699B" w:rsidRDefault="0020699B" w:rsidP="00B959B8">
      <w:pPr>
        <w:pStyle w:val="Sous-titre"/>
      </w:pPr>
      <w:r>
        <w:t>Réseaux I</w:t>
      </w:r>
    </w:p>
    <w:p w14:paraId="1F71355D" w14:textId="77777777" w:rsidR="0020699B" w:rsidRDefault="0020699B" w:rsidP="00B959B8">
      <w:pPr>
        <w:pStyle w:val="Sous-titre"/>
      </w:pPr>
      <w:r>
        <w:t>Programmation orientée objet II</w:t>
      </w:r>
    </w:p>
    <w:p w14:paraId="23B46D0A" w14:textId="00D50282" w:rsidR="0056103C" w:rsidRDefault="0056103C" w:rsidP="00B959B8">
      <w:pPr>
        <w:pStyle w:val="Sous-titre"/>
      </w:pPr>
      <w:r>
        <w:br w:type="page"/>
      </w:r>
    </w:p>
    <w:p w14:paraId="745E1659" w14:textId="77777777" w:rsidR="00FF3071" w:rsidRDefault="005411D8" w:rsidP="00FF6CEC">
      <w:pPr>
        <w:rPr>
          <w:rStyle w:val="label"/>
          <w:rFonts w:ascii="Karbon Medium, sans-serif" w:hAnsi="Karbon Medium, sans-serif"/>
          <w:color w:val="161E4D"/>
          <w:spacing w:val="8"/>
        </w:rPr>
      </w:pPr>
      <w:hyperlink r:id="rId21" w:history="1">
        <w:r w:rsidR="00FF3071">
          <w:rPr>
            <w:rStyle w:val="label"/>
            <w:rFonts w:ascii="Karbon Medium, sans-serif" w:hAnsi="Karbon Medium, sans-serif"/>
            <w:color w:val="161E4D"/>
            <w:spacing w:val="8"/>
          </w:rPr>
          <w:t>5</w:t>
        </w:r>
        <w:r w:rsidR="00FF3071">
          <w:rPr>
            <w:rStyle w:val="label"/>
            <w:rFonts w:ascii="Karbon Medium, sans-serif" w:hAnsi="Karbon Medium, sans-serif"/>
            <w:color w:val="161E4D"/>
            <w:spacing w:val="5"/>
            <w:vertAlign w:val="superscript"/>
          </w:rPr>
          <w:t>e</w:t>
        </w:r>
        <w:r w:rsidR="00FF3071">
          <w:rPr>
            <w:rStyle w:val="label"/>
            <w:rFonts w:ascii="Karbon Medium, sans-serif" w:hAnsi="Karbon Medium, sans-serif"/>
            <w:color w:val="161E4D"/>
            <w:spacing w:val="8"/>
          </w:rPr>
          <w:t> session</w:t>
        </w:r>
      </w:hyperlink>
    </w:p>
    <w:p w14:paraId="096F3072" w14:textId="6EE8F145" w:rsidR="000C0329" w:rsidRPr="0056103C" w:rsidRDefault="000C0329" w:rsidP="0056103C">
      <w:pPr>
        <w:rPr>
          <w:color w:val="404040" w:themeColor="text1" w:themeTint="BF"/>
        </w:rPr>
      </w:pPr>
      <w:r w:rsidRPr="0056103C">
        <w:rPr>
          <w:rStyle w:val="heureparcourCar"/>
          <w:i/>
          <w:iCs/>
        </w:rPr>
        <w:t>32</w:t>
      </w:r>
      <w:r w:rsidR="0056103C">
        <w:t xml:space="preserve"> </w:t>
      </w:r>
      <w:r w:rsidRPr="00867AD9">
        <w:t>heures de cours par semaine</w:t>
      </w:r>
    </w:p>
    <w:p w14:paraId="005DBCBE" w14:textId="797CD9DA" w:rsidR="000C0329" w:rsidRPr="0056103C" w:rsidRDefault="000C0329" w:rsidP="0056103C">
      <w:pPr>
        <w:rPr>
          <w:color w:val="404040" w:themeColor="text1" w:themeTint="BF"/>
        </w:rPr>
      </w:pPr>
      <w:r w:rsidRPr="0056103C">
        <w:rPr>
          <w:rStyle w:val="heureparcourCar"/>
          <w:i/>
          <w:iCs/>
        </w:rPr>
        <w:t>0</w:t>
      </w:r>
      <w:r w:rsidR="0056103C">
        <w:t xml:space="preserve"> </w:t>
      </w:r>
      <w:r w:rsidRPr="0056103C">
        <w:rPr>
          <w:rStyle w:val="CitationCar"/>
        </w:rPr>
        <w:t>cours de formation générale</w:t>
      </w:r>
    </w:p>
    <w:p w14:paraId="553E4C7A" w14:textId="45BE6EB7" w:rsidR="000C0329" w:rsidRPr="0056103C" w:rsidRDefault="000C0329" w:rsidP="0056103C">
      <w:pPr>
        <w:rPr>
          <w:rFonts w:ascii="Noto Sans" w:hAnsi="Noto Sans" w:cstheme="majorBidi"/>
          <w:color w:val="404040" w:themeColor="text1" w:themeTint="BF"/>
        </w:rPr>
      </w:pPr>
      <w:r w:rsidRPr="0056103C">
        <w:rPr>
          <w:rStyle w:val="heureparcourCar"/>
          <w:i/>
          <w:iCs/>
        </w:rPr>
        <w:t>7</w:t>
      </w:r>
      <w:r w:rsidR="0056103C">
        <w:t xml:space="preserve"> </w:t>
      </w:r>
      <w:r w:rsidRPr="0056103C">
        <w:rPr>
          <w:rStyle w:val="CitationCar"/>
        </w:rPr>
        <w:t>cours de formation spécifique</w:t>
      </w:r>
    </w:p>
    <w:p w14:paraId="5383A1BC" w14:textId="77777777" w:rsidR="00EC160D" w:rsidRDefault="00EC160D" w:rsidP="00EC160D">
      <w:pPr>
        <w:pStyle w:val="Formation"/>
      </w:pPr>
    </w:p>
    <w:p w14:paraId="5208C6ED" w14:textId="13F5B093" w:rsidR="000C0329" w:rsidRPr="00561C3A" w:rsidRDefault="000C0329">
      <w:pPr>
        <w:pStyle w:val="Formation"/>
        <w:pPrChange w:id="17" w:author="Rodrigue Pierre" w:date="2023-08-29T10:11:00Z">
          <w:pPr>
            <w:pStyle w:val="Titre2"/>
          </w:pPr>
        </w:pPrChange>
      </w:pPr>
      <w:r w:rsidRPr="00561C3A">
        <w:t>Formation spécifique</w:t>
      </w:r>
    </w:p>
    <w:p w14:paraId="35C44D70" w14:textId="77777777" w:rsidR="000C0329" w:rsidRPr="00102256" w:rsidRDefault="000C0329" w:rsidP="00102256">
      <w:pPr>
        <w:pStyle w:val="form"/>
        <w:rPr>
          <w:rStyle w:val="Titredulivre"/>
          <w:b w:val="0"/>
          <w:bCs w:val="0"/>
        </w:rPr>
      </w:pPr>
      <w:r w:rsidRPr="00102256">
        <w:rPr>
          <w:rStyle w:val="Titredulivre"/>
          <w:b w:val="0"/>
          <w:bCs w:val="0"/>
        </w:rPr>
        <w:t>Cours propres au programme d'études choisi. Ils servent à acquérir les compétences requises pour accéder au marché du travail ou pour poursuivre des études à l'université.</w:t>
      </w:r>
    </w:p>
    <w:p w14:paraId="46DB8546" w14:textId="77777777" w:rsidR="000C0329" w:rsidRDefault="000C0329" w:rsidP="00FF6CEC">
      <w:pPr>
        <w:pStyle w:val="Sous-titre"/>
      </w:pPr>
      <w:r>
        <w:t>Mathématiques pour l'informatique III</w:t>
      </w:r>
    </w:p>
    <w:p w14:paraId="6E94A21F" w14:textId="77777777" w:rsidR="000C0329" w:rsidRDefault="000C0329" w:rsidP="00FF6CEC">
      <w:pPr>
        <w:pStyle w:val="Sous-titre"/>
      </w:pPr>
      <w:r>
        <w:t>Interagir dans un contexte professionnel</w:t>
      </w:r>
    </w:p>
    <w:p w14:paraId="571C7B58" w14:textId="77777777" w:rsidR="000C0329" w:rsidRDefault="000C0329" w:rsidP="00FF6CEC">
      <w:pPr>
        <w:pStyle w:val="Sous-titre"/>
      </w:pPr>
      <w:r>
        <w:t>Conception d'applications</w:t>
      </w:r>
    </w:p>
    <w:p w14:paraId="7AB4B103" w14:textId="77777777" w:rsidR="000C0329" w:rsidRDefault="000C0329" w:rsidP="00FF6CEC">
      <w:pPr>
        <w:pStyle w:val="Sous-titre"/>
      </w:pPr>
      <w:r>
        <w:t>Données, mégadonnées et intelligence artificielle I</w:t>
      </w:r>
    </w:p>
    <w:p w14:paraId="00F7BC53" w14:textId="77777777" w:rsidR="000C0329" w:rsidRDefault="000C0329" w:rsidP="00FF6CEC">
      <w:pPr>
        <w:pStyle w:val="Sous-titre"/>
      </w:pPr>
      <w:r>
        <w:t>Réseaux II</w:t>
      </w:r>
    </w:p>
    <w:p w14:paraId="3B0075EC" w14:textId="77777777" w:rsidR="000C0329" w:rsidRDefault="000C0329" w:rsidP="00FF6CEC">
      <w:pPr>
        <w:pStyle w:val="Sous-titre"/>
      </w:pPr>
      <w:r>
        <w:t>Développement d'applications mobiles</w:t>
      </w:r>
    </w:p>
    <w:p w14:paraId="1BB8BA4D" w14:textId="77777777" w:rsidR="000C0329" w:rsidRDefault="000C0329" w:rsidP="00FF6CEC">
      <w:pPr>
        <w:pStyle w:val="Sous-titre"/>
      </w:pPr>
      <w:r>
        <w:t>Web III</w:t>
      </w:r>
    </w:p>
    <w:p w14:paraId="1FE48A70" w14:textId="23FD97B9" w:rsidR="0056103C" w:rsidRDefault="0056103C">
      <w:r>
        <w:br w:type="page"/>
      </w:r>
    </w:p>
    <w:p w14:paraId="2F893037" w14:textId="40E22E06" w:rsidR="0056103C" w:rsidRDefault="005411D8" w:rsidP="0056103C">
      <w:pPr>
        <w:rPr>
          <w:rStyle w:val="label"/>
          <w:rFonts w:ascii="Karbon Medium, sans-serif" w:hAnsi="Karbon Medium, sans-serif"/>
          <w:color w:val="161E4D"/>
          <w:spacing w:val="8"/>
        </w:rPr>
      </w:pPr>
      <w:hyperlink r:id="rId22" w:history="1">
        <w:r w:rsidR="0056103C">
          <w:rPr>
            <w:rStyle w:val="label"/>
            <w:rFonts w:ascii="Karbon Medium, sans-serif" w:hAnsi="Karbon Medium, sans-serif"/>
            <w:color w:val="161E4D"/>
            <w:spacing w:val="8"/>
          </w:rPr>
          <w:t>6</w:t>
        </w:r>
        <w:r w:rsidR="0056103C">
          <w:rPr>
            <w:rStyle w:val="label"/>
            <w:rFonts w:ascii="Karbon Medium, sans-serif" w:hAnsi="Karbon Medium, sans-serif"/>
            <w:color w:val="161E4D"/>
            <w:spacing w:val="5"/>
            <w:vertAlign w:val="superscript"/>
          </w:rPr>
          <w:t>e</w:t>
        </w:r>
        <w:r w:rsidR="0056103C">
          <w:rPr>
            <w:rStyle w:val="label"/>
            <w:rFonts w:ascii="Karbon Medium, sans-serif" w:hAnsi="Karbon Medium, sans-serif"/>
            <w:color w:val="161E4D"/>
            <w:spacing w:val="8"/>
          </w:rPr>
          <w:t> session</w:t>
        </w:r>
      </w:hyperlink>
    </w:p>
    <w:p w14:paraId="3D0B8CB1" w14:textId="42A47B9F" w:rsidR="0056103C" w:rsidRPr="0056103C" w:rsidRDefault="0056103C" w:rsidP="0056103C">
      <w:pPr>
        <w:rPr>
          <w:color w:val="404040" w:themeColor="text1" w:themeTint="BF"/>
        </w:rPr>
      </w:pPr>
      <w:r>
        <w:rPr>
          <w:rStyle w:val="heureparcourCar"/>
          <w:i/>
          <w:iCs/>
        </w:rPr>
        <w:t>25</w:t>
      </w:r>
      <w:r>
        <w:t xml:space="preserve"> </w:t>
      </w:r>
      <w:r w:rsidRPr="00867AD9">
        <w:t>heures de cours par semaine</w:t>
      </w:r>
    </w:p>
    <w:p w14:paraId="42B1467B" w14:textId="77777777" w:rsidR="008258D4" w:rsidRPr="0056103C" w:rsidRDefault="008258D4" w:rsidP="008258D4">
      <w:pPr>
        <w:rPr>
          <w:color w:val="404040" w:themeColor="text1" w:themeTint="BF"/>
        </w:rPr>
      </w:pPr>
      <w:r w:rsidRPr="0056103C">
        <w:rPr>
          <w:rStyle w:val="heureparcourCar"/>
          <w:i/>
          <w:iCs/>
        </w:rPr>
        <w:t>0</w:t>
      </w:r>
      <w:r>
        <w:t xml:space="preserve"> </w:t>
      </w:r>
      <w:r w:rsidRPr="0056103C">
        <w:rPr>
          <w:rStyle w:val="CitationCar"/>
        </w:rPr>
        <w:t>cours de formation générale</w:t>
      </w:r>
    </w:p>
    <w:p w14:paraId="25E9B94C" w14:textId="3929E672" w:rsidR="008258D4" w:rsidRPr="0056103C" w:rsidRDefault="008258D4" w:rsidP="008258D4">
      <w:pPr>
        <w:rPr>
          <w:rFonts w:ascii="Noto Sans" w:hAnsi="Noto Sans" w:cstheme="majorBidi"/>
          <w:color w:val="404040" w:themeColor="text1" w:themeTint="BF"/>
        </w:rPr>
      </w:pPr>
      <w:r>
        <w:rPr>
          <w:rStyle w:val="heureparcourCar"/>
          <w:i/>
          <w:iCs/>
        </w:rPr>
        <w:t>6</w:t>
      </w:r>
      <w:r>
        <w:t xml:space="preserve"> </w:t>
      </w:r>
      <w:r w:rsidRPr="0056103C">
        <w:rPr>
          <w:rStyle w:val="CitationCar"/>
        </w:rPr>
        <w:t>cours de formation spécifique</w:t>
      </w:r>
    </w:p>
    <w:p w14:paraId="2EB03C2F" w14:textId="77777777" w:rsidR="00561C3A" w:rsidRPr="001D5A69" w:rsidRDefault="00561C3A" w:rsidP="001D5A69">
      <w:pPr>
        <w:pStyle w:val="Formation"/>
      </w:pPr>
      <w:r w:rsidRPr="001D5A69">
        <w:t>Formation spécifique</w:t>
      </w:r>
    </w:p>
    <w:p w14:paraId="3A01AE5E" w14:textId="77777777" w:rsidR="00561C3A" w:rsidRPr="005411D8" w:rsidRDefault="00561C3A" w:rsidP="00102256">
      <w:pPr>
        <w:pStyle w:val="form"/>
        <w:rPr>
          <w:rStyle w:val="Titredulivre"/>
          <w:b w:val="0"/>
          <w:bCs w:val="0"/>
        </w:rPr>
      </w:pPr>
      <w:r w:rsidRPr="005411D8">
        <w:rPr>
          <w:rStyle w:val="Titredulivre"/>
          <w:b w:val="0"/>
          <w:bCs w:val="0"/>
        </w:rPr>
        <w:t>Cours propres au programme d'études choisi. Ils servent à acquérir les compétences requises pour accéder au marché du travail ou pour poursuivre des études à l'université.</w:t>
      </w:r>
    </w:p>
    <w:p w14:paraId="1F226B6B" w14:textId="77777777" w:rsidR="0024022E" w:rsidRPr="0024022E" w:rsidRDefault="0024022E" w:rsidP="00EC160D">
      <w:pPr>
        <w:pStyle w:val="Sous-titre"/>
      </w:pPr>
    </w:p>
    <w:p w14:paraId="6D8B1713" w14:textId="77777777" w:rsidR="00561C3A" w:rsidRPr="0024022E" w:rsidRDefault="00561C3A" w:rsidP="008258D4">
      <w:pPr>
        <w:pStyle w:val="Sous-titre"/>
      </w:pPr>
      <w:r>
        <w:t xml:space="preserve">Projet </w:t>
      </w:r>
      <w:r w:rsidRPr="0024022E">
        <w:t>synthèse</w:t>
      </w:r>
    </w:p>
    <w:p w14:paraId="0C012652" w14:textId="1381C92A" w:rsidR="00561C3A" w:rsidRPr="008A1E4C" w:rsidRDefault="00561C3A" w:rsidP="008258D4">
      <w:pPr>
        <w:pStyle w:val="Sous-titre"/>
        <w:rPr>
          <w:rFonts w:ascii="Times New Roman" w:hAnsi="Times New Roman" w:cs="Times New Roman"/>
        </w:rPr>
      </w:pPr>
      <w:r>
        <w:t>Données, mégadonnées et intelligence artificielle I</w:t>
      </w:r>
      <w:r w:rsidR="00A20A56" w:rsidRPr="008A1E4C">
        <w:rPr>
          <w:rFonts w:ascii="Times New Roman" w:hAnsi="Times New Roman" w:cs="Times New Roman"/>
        </w:rPr>
        <w:t>I</w:t>
      </w:r>
    </w:p>
    <w:p w14:paraId="2327D95A" w14:textId="77777777" w:rsidR="00561C3A" w:rsidRPr="008A1E4C" w:rsidRDefault="00561C3A" w:rsidP="008258D4">
      <w:pPr>
        <w:pStyle w:val="Sous-titre"/>
        <w:rPr>
          <w:rFonts w:ascii="Times New Roman" w:hAnsi="Times New Roman" w:cs="Times New Roman"/>
        </w:rPr>
      </w:pPr>
      <w:r>
        <w:t>Développement de jeux vidé</w:t>
      </w:r>
      <w:r w:rsidRPr="008A1E4C">
        <w:rPr>
          <w:rFonts w:ascii="Times New Roman" w:hAnsi="Times New Roman" w:cs="Times New Roman"/>
        </w:rPr>
        <w:t>o</w:t>
      </w:r>
    </w:p>
    <w:p w14:paraId="4ACA2910" w14:textId="77777777" w:rsidR="00561C3A" w:rsidRPr="008A1E4C" w:rsidRDefault="00561C3A" w:rsidP="008258D4">
      <w:pPr>
        <w:pStyle w:val="Sous-titre"/>
        <w:rPr>
          <w:rFonts w:ascii="Times New Roman" w:hAnsi="Times New Roman" w:cs="Times New Roman"/>
        </w:rPr>
      </w:pPr>
      <w:r>
        <w:t>Objets connecté</w:t>
      </w:r>
      <w:r w:rsidRPr="008A1E4C">
        <w:rPr>
          <w:rFonts w:ascii="Times New Roman" w:hAnsi="Times New Roman" w:cs="Times New Roman"/>
        </w:rPr>
        <w:t>s</w:t>
      </w:r>
    </w:p>
    <w:p w14:paraId="48961CB5" w14:textId="77777777" w:rsidR="00561C3A" w:rsidRPr="0024022E" w:rsidRDefault="00561C3A" w:rsidP="008258D4">
      <w:pPr>
        <w:pStyle w:val="Sous-titre"/>
      </w:pPr>
      <w:r>
        <w:t xml:space="preserve">Administration </w:t>
      </w:r>
      <w:r w:rsidRPr="0024022E">
        <w:t>de bases de données</w:t>
      </w:r>
    </w:p>
    <w:p w14:paraId="41D83A0C" w14:textId="77777777" w:rsidR="00561C3A" w:rsidRPr="008A1E4C" w:rsidRDefault="00561C3A" w:rsidP="008258D4">
      <w:pPr>
        <w:pStyle w:val="Sous-titre"/>
        <w:rPr>
          <w:rFonts w:ascii="Times New Roman" w:hAnsi="Times New Roman" w:cs="Times New Roman"/>
        </w:rPr>
      </w:pPr>
      <w:r>
        <w:t>Veille technologiqu</w:t>
      </w:r>
      <w:r w:rsidRPr="008A1E4C">
        <w:rPr>
          <w:rFonts w:ascii="Times New Roman" w:hAnsi="Times New Roman" w:cs="Times New Roman"/>
        </w:rPr>
        <w:t>e</w:t>
      </w:r>
    </w:p>
    <w:p w14:paraId="7D20FCE1" w14:textId="68977800" w:rsidR="00FF4D35" w:rsidRDefault="00AE68A2" w:rsidP="00FF6CEC">
      <w:r>
        <w:br w:type="page"/>
      </w:r>
    </w:p>
    <w:p w14:paraId="1ED8B031" w14:textId="0A0774FA" w:rsidR="00160492" w:rsidRDefault="00E418C2" w:rsidP="005E2C45">
      <w:pPr>
        <w:pStyle w:val="Titre2"/>
        <w:rPr>
          <w:ins w:id="18" w:author="Huart Eddy" w:date="2023-08-29T10:19:00Z"/>
        </w:rPr>
      </w:pPr>
      <w:del w:id="19" w:author="Huart Eddy" w:date="2023-08-29T10:19:00Z">
        <w:r>
          <w:lastRenderedPageBreak/>
          <w:delText>Les installations et les services du département</w:delText>
        </w:r>
      </w:del>
      <w:bookmarkStart w:id="20" w:name="_Toc144197792"/>
      <w:bookmarkStart w:id="21" w:name="_Toc144450060"/>
      <w:ins w:id="22" w:author="Huart Eddy" w:date="2023-08-29T10:20:00Z">
        <w:r w:rsidR="00160492">
          <w:t xml:space="preserve">2 </w:t>
        </w:r>
      </w:ins>
      <w:ins w:id="23" w:author="Huart Eddy" w:date="2023-08-29T10:19:00Z">
        <w:r w:rsidR="00160492">
          <w:t>Les installations et les services du département</w:t>
        </w:r>
        <w:bookmarkEnd w:id="20"/>
        <w:bookmarkEnd w:id="21"/>
      </w:ins>
    </w:p>
    <w:p w14:paraId="7C48D377" w14:textId="77777777" w:rsidR="006350D3" w:rsidRDefault="006350D3">
      <w:pPr>
        <w:pStyle w:val="Normal14"/>
        <w:pPrChange w:id="24" w:author="Huart Eddy" w:date="2023-08-29T10:24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>
        <w:t>L’accès à des ordinateurs de dernière génération et à des logiciels de pointe.</w:t>
      </w:r>
    </w:p>
    <w:p w14:paraId="10E57A57" w14:textId="77777777" w:rsidR="006350D3" w:rsidRDefault="006350D3">
      <w:pPr>
        <w:pStyle w:val="Normal14"/>
        <w:pPrChange w:id="25" w:author="Huart Eddy" w:date="2023-08-29T10:24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>
        <w:t xml:space="preserve">L’accès à Azure Dev Tools for </w:t>
      </w:r>
      <w:proofErr w:type="spellStart"/>
      <w:r>
        <w:t>Teaching</w:t>
      </w:r>
      <w:proofErr w:type="spellEnd"/>
      <w:r>
        <w:t xml:space="preserve"> et à la suite VMware Academic Program.</w:t>
      </w:r>
    </w:p>
    <w:p w14:paraId="4E9303B1" w14:textId="77777777" w:rsidR="006350D3" w:rsidRDefault="006350D3">
      <w:pPr>
        <w:pStyle w:val="Normal14"/>
        <w:pPrChange w:id="26" w:author="Huart Eddy" w:date="2023-08-29T10:24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>
        <w:t>L’appui soutenu d’enseignantes et d’enseignants qui vous partageront leurs connaissances avec passion, dans un contexte agréable et stimulant.</w:t>
      </w:r>
    </w:p>
    <w:p w14:paraId="79017DF5" w14:textId="77777777" w:rsidR="006350D3" w:rsidRDefault="006350D3">
      <w:pPr>
        <w:pStyle w:val="Normal14"/>
        <w:pPrChange w:id="27" w:author="Huart Eddy" w:date="2023-08-29T10:24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>
        <w:t>L’accès, en tout temps, aux outils, aux systèmes d’exploitation et aux langages de programmation utilisés dans vos cours.</w:t>
      </w:r>
    </w:p>
    <w:p w14:paraId="494A05FB" w14:textId="77777777" w:rsidR="006350D3" w:rsidRDefault="006350D3">
      <w:pPr>
        <w:pStyle w:val="Normal14"/>
        <w:pPrChange w:id="28" w:author="Huart Eddy" w:date="2023-08-29T10:24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>
        <w:t>Une formation polyvalente avec l’occasion de participer à mille projets :</w:t>
      </w:r>
    </w:p>
    <w:p w14:paraId="37D45044" w14:textId="77777777" w:rsidR="006350D3" w:rsidRDefault="006350D3">
      <w:pPr>
        <w:pStyle w:val="Normal14"/>
        <w:pPrChange w:id="29" w:author="Huart Eddy" w:date="2023-08-29T10:24:00Z">
          <w:pPr>
            <w:pStyle w:val="Paragraphedeliste"/>
            <w:numPr>
              <w:ilvl w:val="1"/>
              <w:numId w:val="1"/>
            </w:numPr>
            <w:ind w:left="1440" w:hanging="360"/>
          </w:pPr>
        </w:pPrChange>
      </w:pPr>
      <w:r>
        <w:t>Créer des sites Web professionnels</w:t>
      </w:r>
    </w:p>
    <w:p w14:paraId="671811A0" w14:textId="77777777" w:rsidR="006350D3" w:rsidRDefault="006350D3">
      <w:pPr>
        <w:pStyle w:val="Normal14"/>
        <w:pPrChange w:id="30" w:author="Huart Eddy" w:date="2023-08-29T10:24:00Z">
          <w:pPr>
            <w:pStyle w:val="Paragraphedeliste"/>
            <w:numPr>
              <w:ilvl w:val="1"/>
              <w:numId w:val="1"/>
            </w:numPr>
            <w:ind w:left="1440" w:hanging="360"/>
          </w:pPr>
        </w:pPrChange>
      </w:pPr>
      <w:r>
        <w:t>Concevoir des logiciels de gestion et d’analyse de données</w:t>
      </w:r>
    </w:p>
    <w:p w14:paraId="2169078F" w14:textId="77777777" w:rsidR="006350D3" w:rsidRDefault="006350D3">
      <w:pPr>
        <w:pStyle w:val="Normal14"/>
        <w:pPrChange w:id="31" w:author="Huart Eddy" w:date="2023-08-29T10:24:00Z">
          <w:pPr>
            <w:pStyle w:val="Paragraphedeliste"/>
            <w:numPr>
              <w:ilvl w:val="1"/>
              <w:numId w:val="1"/>
            </w:numPr>
            <w:ind w:left="1440" w:hanging="360"/>
          </w:pPr>
        </w:pPrChange>
      </w:pPr>
      <w:r>
        <w:t>Réaliser des jeux vidéo et des applications client-serveur ainsi que pour téléphones mobiles</w:t>
      </w:r>
    </w:p>
    <w:p w14:paraId="5553CA05" w14:textId="77777777" w:rsidR="006350D3" w:rsidRDefault="006350D3">
      <w:pPr>
        <w:pStyle w:val="Normal14"/>
        <w:pPrChange w:id="32" w:author="Huart Eddy" w:date="2023-08-29T10:24:00Z">
          <w:pPr>
            <w:pStyle w:val="Paragraphedeliste"/>
            <w:numPr>
              <w:ilvl w:val="1"/>
              <w:numId w:val="1"/>
            </w:numPr>
            <w:ind w:left="1440" w:hanging="360"/>
          </w:pPr>
        </w:pPrChange>
      </w:pPr>
      <w:r>
        <w:t>Administrer des systèmes d’exploitation et des réseaux</w:t>
      </w:r>
    </w:p>
    <w:p w14:paraId="0A7A1030" w14:textId="77777777" w:rsidR="006350D3" w:rsidRDefault="006350D3">
      <w:pPr>
        <w:pStyle w:val="Normal14"/>
        <w:pPrChange w:id="33" w:author="Huart Eddy" w:date="2023-08-29T10:24:00Z">
          <w:pPr>
            <w:pStyle w:val="Paragraphedeliste"/>
            <w:numPr>
              <w:ilvl w:val="1"/>
              <w:numId w:val="1"/>
            </w:numPr>
            <w:ind w:left="1440" w:hanging="360"/>
          </w:pPr>
        </w:pPrChange>
      </w:pPr>
      <w:r>
        <w:t>Développer des applications exploitant les données massives (big data) qui rendent les systèmes intelligents si performants.</w:t>
      </w:r>
    </w:p>
    <w:p w14:paraId="07CBCA46" w14:textId="77777777" w:rsidR="006350D3" w:rsidRDefault="006350D3">
      <w:pPr>
        <w:pStyle w:val="Normal14"/>
        <w:pPrChange w:id="34" w:author="Huart Eddy" w:date="2023-08-29T10:24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>
        <w:t>La réalisation d’un projet de synthèse correspondant aux exigences de l’industrie à la fin de vos études.</w:t>
      </w:r>
    </w:p>
    <w:p w14:paraId="301B81D3" w14:textId="77777777" w:rsidR="006350D3" w:rsidRDefault="006350D3">
      <w:pPr>
        <w:pStyle w:val="Normal14"/>
        <w:pPrChange w:id="35" w:author="Huart Eddy" w:date="2023-08-29T10:24:00Z">
          <w:pPr>
            <w:pStyle w:val="Paragraphedeliste"/>
            <w:numPr>
              <w:numId w:val="1"/>
            </w:numPr>
            <w:tabs>
              <w:tab w:val="num" w:pos="720"/>
            </w:tabs>
            <w:ind w:hanging="360"/>
          </w:pPr>
        </w:pPrChange>
      </w:pPr>
      <w:r>
        <w:t>Bourse Perspective Québec : Les personnes inscrites à temps plein en Techniques de l’informatique recevront une bourse de 1 500 $ après chaque session réussie pour un total de 9 000 $ durant les trois ans du DEC. Consultez le </w:t>
      </w:r>
      <w:r w:rsidR="00EF1FD5" w:rsidRPr="00867AD9">
        <w:rPr>
          <w:rFonts w:ascii="Noto Sans" w:hAnsi="Noto Sans" w:cstheme="majorBidi"/>
        </w:rPr>
        <w:fldChar w:fldCharType="begin"/>
      </w:r>
      <w:r w:rsidR="00EF1FD5" w:rsidRPr="0024022E">
        <w:rPr>
          <w:rFonts w:cs="Arial"/>
          <w:szCs w:val="24"/>
        </w:rPr>
        <w:instrText>HYPERLINK "https://www.quebec.ca/education/aide-financiere-aux-etudes/bourses-perspective" \t "_blank"</w:instrText>
      </w:r>
      <w:r w:rsidR="00EF1FD5" w:rsidRPr="00867AD9">
        <w:rPr>
          <w:rFonts w:ascii="Noto Sans" w:hAnsi="Noto Sans" w:cstheme="majorBidi"/>
        </w:rPr>
      </w:r>
      <w:r w:rsidR="00EF1FD5" w:rsidRPr="00867AD9">
        <w:rPr>
          <w:rFonts w:ascii="Noto Sans" w:hAnsi="Noto Sans" w:cstheme="majorBidi"/>
        </w:rPr>
        <w:fldChar w:fldCharType="separate"/>
      </w:r>
      <w:r w:rsidRPr="00867AD9">
        <w:rPr>
          <w:rStyle w:val="Lienhypertexte"/>
          <w:rFonts w:ascii="Arial" w:hAnsi="Arial" w:cs="Arial"/>
          <w:color w:val="313131"/>
          <w:szCs w:val="24"/>
        </w:rPr>
        <w:t>site du go</w:t>
      </w:r>
      <w:bookmarkStart w:id="36" w:name="_Hlt144195774"/>
      <w:bookmarkStart w:id="37" w:name="_Hlt144195775"/>
      <w:r w:rsidRPr="00867AD9">
        <w:rPr>
          <w:rStyle w:val="Lienhypertexte"/>
          <w:rFonts w:ascii="Arial" w:hAnsi="Arial" w:cs="Arial"/>
          <w:color w:val="313131"/>
          <w:szCs w:val="24"/>
        </w:rPr>
        <w:t>u</w:t>
      </w:r>
      <w:bookmarkEnd w:id="36"/>
      <w:bookmarkEnd w:id="37"/>
      <w:r w:rsidRPr="00867AD9">
        <w:rPr>
          <w:rStyle w:val="Lienhypertexte"/>
          <w:rFonts w:ascii="Arial" w:hAnsi="Arial" w:cs="Arial"/>
          <w:color w:val="313131"/>
          <w:szCs w:val="24"/>
        </w:rPr>
        <w:t>vernement du Québec</w:t>
      </w:r>
      <w:r w:rsidR="00EF1FD5" w:rsidRPr="00867AD9">
        <w:rPr>
          <w:rStyle w:val="Lienhypertexte"/>
          <w:rFonts w:ascii="Arial" w:hAnsi="Arial" w:cs="Arial"/>
          <w:color w:val="313131"/>
          <w:szCs w:val="24"/>
        </w:rPr>
        <w:fldChar w:fldCharType="end"/>
      </w:r>
      <w:r>
        <w:t> pour en savoir plus.</w:t>
      </w:r>
    </w:p>
    <w:p w14:paraId="7AB027B7" w14:textId="35A51858" w:rsidR="001534BE" w:rsidRDefault="006350D3" w:rsidP="008A1E4C">
      <w:pPr>
        <w:pStyle w:val="Normal14"/>
      </w:pPr>
      <w:r>
        <w:t> </w:t>
      </w:r>
      <w:bookmarkStart w:id="38" w:name="_Toc144197793"/>
      <w:r w:rsidR="001534BE">
        <w:br w:type="page"/>
      </w:r>
    </w:p>
    <w:p w14:paraId="0711FCB3" w14:textId="2F3040CF" w:rsidR="00786821" w:rsidRDefault="00664AE5" w:rsidP="00FF6CEC">
      <w:pPr>
        <w:pStyle w:val="Titre2"/>
        <w:rPr>
          <w:del w:id="39" w:author="Huart Eddy" w:date="2023-08-29T10:18:00Z"/>
        </w:rPr>
      </w:pPr>
      <w:bookmarkStart w:id="40" w:name="_Toc144450061"/>
      <w:bookmarkEnd w:id="38"/>
      <w:r>
        <w:lastRenderedPageBreak/>
        <w:t>3 Les perspectives d’emploi</w:t>
      </w:r>
      <w:bookmarkEnd w:id="40"/>
    </w:p>
    <w:p w14:paraId="46F02922" w14:textId="5DC8A443" w:rsidR="00FF3071" w:rsidRDefault="00FF3071">
      <w:pPr>
        <w:pStyle w:val="Titre2"/>
        <w:pPrChange w:id="41" w:author="Huart Eddy" w:date="2023-08-29T10:24:00Z">
          <w:pPr>
            <w:pStyle w:val="Titre2"/>
            <w:numPr>
              <w:ilvl w:val="2"/>
              <w:numId w:val="1"/>
            </w:numPr>
            <w:ind w:left="2160" w:hanging="360"/>
          </w:pPr>
        </w:pPrChange>
      </w:pPr>
    </w:p>
    <w:p w14:paraId="75778950" w14:textId="77777777" w:rsidR="00E418C2" w:rsidRDefault="00E418C2" w:rsidP="00FF6CEC"/>
    <w:p w14:paraId="3DC4586F" w14:textId="77777777" w:rsidR="008326F6" w:rsidRDefault="008326F6" w:rsidP="00FF6CEC">
      <w:pPr>
        <w:pStyle w:val="Titre3"/>
      </w:pPr>
      <w:bookmarkStart w:id="42" w:name="_Toc144197795"/>
      <w:r>
        <w:t>Vos futurs employeurs</w:t>
      </w:r>
      <w:bookmarkEnd w:id="42"/>
    </w:p>
    <w:p w14:paraId="054FB54E" w14:textId="77777777" w:rsidR="004A130A" w:rsidRPr="004A130A" w:rsidRDefault="004A130A" w:rsidP="004A130A"/>
    <w:p w14:paraId="3081687A" w14:textId="77777777" w:rsidR="008326F6" w:rsidRPr="00563948" w:rsidRDefault="008326F6" w:rsidP="008A1E4C">
      <w:pPr>
        <w:pStyle w:val="Normal14"/>
        <w:numPr>
          <w:ilvl w:val="0"/>
          <w:numId w:val="9"/>
        </w:numPr>
      </w:pPr>
      <w:r w:rsidRPr="00563948">
        <w:t>Sociétés de services informatiques</w:t>
      </w:r>
    </w:p>
    <w:p w14:paraId="6F91D51A" w14:textId="77777777" w:rsidR="008326F6" w:rsidRDefault="008326F6" w:rsidP="008A1E4C">
      <w:pPr>
        <w:pStyle w:val="Normal14"/>
        <w:numPr>
          <w:ilvl w:val="0"/>
          <w:numId w:val="9"/>
        </w:numPr>
      </w:pPr>
      <w:r w:rsidRPr="00563948">
        <w:t>Sociétés de développement de jeux vidéo</w:t>
      </w:r>
      <w:r>
        <w:t xml:space="preserve"> ou de sites Web</w:t>
      </w:r>
    </w:p>
    <w:p w14:paraId="48A93CE8" w14:textId="77777777" w:rsidR="008326F6" w:rsidRDefault="008326F6" w:rsidP="008A1E4C">
      <w:pPr>
        <w:pStyle w:val="Normal14"/>
        <w:numPr>
          <w:ilvl w:val="0"/>
          <w:numId w:val="9"/>
        </w:numPr>
      </w:pPr>
      <w:r>
        <w:t>Éditeurs de logiciels</w:t>
      </w:r>
    </w:p>
    <w:p w14:paraId="1F9270DE" w14:textId="77777777" w:rsidR="008326F6" w:rsidRDefault="008326F6" w:rsidP="008A1E4C">
      <w:pPr>
        <w:pStyle w:val="Normal14"/>
        <w:numPr>
          <w:ilvl w:val="0"/>
          <w:numId w:val="9"/>
        </w:numPr>
      </w:pPr>
      <w:r>
        <w:t>Institutions financières et compagnies d’assurances</w:t>
      </w:r>
    </w:p>
    <w:p w14:paraId="5000AD4B" w14:textId="77777777" w:rsidR="008326F6" w:rsidRDefault="008326F6" w:rsidP="008A1E4C">
      <w:pPr>
        <w:pStyle w:val="Normal14"/>
        <w:numPr>
          <w:ilvl w:val="0"/>
          <w:numId w:val="9"/>
        </w:numPr>
      </w:pPr>
      <w:r>
        <w:t>Gouvernement, municipalités et établissements d’enseignement</w:t>
      </w:r>
    </w:p>
    <w:p w14:paraId="2EDF30DC" w14:textId="77777777" w:rsidR="008326F6" w:rsidRDefault="008326F6" w:rsidP="00FF6CEC"/>
    <w:p w14:paraId="3CDF80EC" w14:textId="77777777" w:rsidR="00244164" w:rsidRPr="0024022E" w:rsidRDefault="00244164" w:rsidP="00FF6CEC"/>
    <w:p w14:paraId="6D683B21" w14:textId="77777777" w:rsidR="00244164" w:rsidRPr="0024022E" w:rsidRDefault="00244164" w:rsidP="00FF6CEC">
      <w:pPr>
        <w:rPr>
          <w:del w:id="43" w:author="Huart Eddy" w:date="2023-08-29T10:20:00Z"/>
        </w:rPr>
      </w:pPr>
    </w:p>
    <w:p w14:paraId="76A30C4F" w14:textId="77777777" w:rsidR="00244164" w:rsidRPr="0024022E" w:rsidRDefault="00244164" w:rsidP="00FF6CEC">
      <w:pPr>
        <w:rPr>
          <w:del w:id="44" w:author="Huart Eddy" w:date="2023-08-29T10:20:00Z"/>
        </w:rPr>
      </w:pPr>
    </w:p>
    <w:p w14:paraId="1A305864" w14:textId="77777777" w:rsidR="00244164" w:rsidRPr="0024022E" w:rsidRDefault="00244164" w:rsidP="00FF6CEC">
      <w:pPr>
        <w:rPr>
          <w:del w:id="45" w:author="Huart Eddy" w:date="2023-08-29T10:20:00Z"/>
        </w:rPr>
      </w:pPr>
    </w:p>
    <w:p w14:paraId="28B307D8" w14:textId="77777777" w:rsidR="008326F6" w:rsidRDefault="008326F6" w:rsidP="00FF6CEC"/>
    <w:p w14:paraId="4504FC60" w14:textId="77777777" w:rsidR="008326F6" w:rsidRDefault="008326F6" w:rsidP="00FF6CEC">
      <w:pPr>
        <w:pStyle w:val="Titre3"/>
      </w:pPr>
      <w:bookmarkStart w:id="46" w:name="_Toc144197796"/>
      <w:r>
        <w:t>Possibilités de carrière</w:t>
      </w:r>
      <w:bookmarkEnd w:id="46"/>
    </w:p>
    <w:p w14:paraId="231238AA" w14:textId="77777777" w:rsidR="004A130A" w:rsidRPr="004A130A" w:rsidRDefault="004A130A" w:rsidP="004A130A"/>
    <w:p w14:paraId="6B52B874" w14:textId="77777777" w:rsidR="008326F6" w:rsidRPr="008A1E4C" w:rsidRDefault="008326F6" w:rsidP="008A1E4C">
      <w:pPr>
        <w:pStyle w:val="Normal14"/>
        <w:numPr>
          <w:ilvl w:val="0"/>
          <w:numId w:val="9"/>
        </w:numPr>
      </w:pPr>
      <w:r w:rsidRPr="008A1E4C">
        <w:t>Développeur d’applications mobiles, de sites Web ou de jeux vidéo</w:t>
      </w:r>
    </w:p>
    <w:p w14:paraId="5F7B2237" w14:textId="77777777" w:rsidR="008326F6" w:rsidRPr="008A1E4C" w:rsidRDefault="008326F6" w:rsidP="008A1E4C">
      <w:pPr>
        <w:pStyle w:val="Normal14"/>
        <w:numPr>
          <w:ilvl w:val="0"/>
          <w:numId w:val="9"/>
        </w:numPr>
      </w:pPr>
      <w:r w:rsidRPr="008A1E4C">
        <w:t>Gestionnaire de réseaux</w:t>
      </w:r>
    </w:p>
    <w:p w14:paraId="11DC7D5D" w14:textId="77777777" w:rsidR="008326F6" w:rsidRPr="008A1E4C" w:rsidRDefault="008326F6" w:rsidP="008A1E4C">
      <w:pPr>
        <w:pStyle w:val="Normal14"/>
        <w:numPr>
          <w:ilvl w:val="0"/>
          <w:numId w:val="9"/>
        </w:numPr>
      </w:pPr>
      <w:r w:rsidRPr="008A1E4C">
        <w:t>Programmeuse ou programmeur-analyste</w:t>
      </w:r>
    </w:p>
    <w:p w14:paraId="52C2030B" w14:textId="77777777" w:rsidR="008326F6" w:rsidRPr="008A1E4C" w:rsidRDefault="008326F6" w:rsidP="008A1E4C">
      <w:pPr>
        <w:pStyle w:val="Normal14"/>
        <w:numPr>
          <w:ilvl w:val="0"/>
          <w:numId w:val="9"/>
        </w:numPr>
      </w:pPr>
      <w:r w:rsidRPr="008A1E4C">
        <w:t>Consultante ou consultant en informatique</w:t>
      </w:r>
    </w:p>
    <w:p w14:paraId="77FBA7EA" w14:textId="77777777" w:rsidR="008326F6" w:rsidRPr="008A1E4C" w:rsidRDefault="008326F6" w:rsidP="008A1E4C">
      <w:pPr>
        <w:pStyle w:val="Normal14"/>
        <w:numPr>
          <w:ilvl w:val="0"/>
          <w:numId w:val="9"/>
        </w:numPr>
      </w:pPr>
      <w:r w:rsidRPr="008A1E4C">
        <w:t>Formatrice ou formateur et conseillère ou conseiller aux usagers</w:t>
      </w:r>
    </w:p>
    <w:p w14:paraId="0C65C3EE" w14:textId="77777777" w:rsidR="008326F6" w:rsidRPr="008A1E4C" w:rsidRDefault="008326F6" w:rsidP="008A1E4C">
      <w:pPr>
        <w:pStyle w:val="Normal14"/>
        <w:numPr>
          <w:ilvl w:val="0"/>
          <w:numId w:val="9"/>
        </w:numPr>
      </w:pPr>
      <w:r w:rsidRPr="008A1E4C">
        <w:t>Technicienne ou technicien en informatique</w:t>
      </w:r>
    </w:p>
    <w:p w14:paraId="371A481F" w14:textId="77777777" w:rsidR="008326F6" w:rsidRPr="008A1E4C" w:rsidRDefault="008326F6" w:rsidP="008A1E4C">
      <w:pPr>
        <w:pStyle w:val="Normal14"/>
        <w:numPr>
          <w:ilvl w:val="0"/>
          <w:numId w:val="9"/>
        </w:numPr>
      </w:pPr>
      <w:r w:rsidRPr="008A1E4C">
        <w:t>Gestionnaire de bases de données</w:t>
      </w:r>
    </w:p>
    <w:p w14:paraId="5690EC4D" w14:textId="77777777" w:rsidR="00E418C2" w:rsidRPr="0024022E" w:rsidRDefault="00E418C2" w:rsidP="00FF6CEC"/>
    <w:p w14:paraId="2A807F7A" w14:textId="77777777" w:rsidR="00E418C2" w:rsidRDefault="00E418C2" w:rsidP="00FF6CEC"/>
    <w:p w14:paraId="0F99C427" w14:textId="77777777" w:rsidR="00E418C2" w:rsidRDefault="00E418C2" w:rsidP="00FF6CEC"/>
    <w:p w14:paraId="31636097" w14:textId="4C7D579F" w:rsidR="00E418C2" w:rsidRDefault="00E418C2" w:rsidP="008A1E4C">
      <w:pPr>
        <w:pStyle w:val="Normal14"/>
      </w:pPr>
      <w:r>
        <w:br w:type="page"/>
      </w:r>
    </w:p>
    <w:p w14:paraId="7F9755A2" w14:textId="378DFE82" w:rsidR="00E418C2" w:rsidRDefault="00160492">
      <w:pPr>
        <w:pStyle w:val="Titre2"/>
        <w:pPrChange w:id="47" w:author="Huart Eddy" w:date="2023-08-29T10:24:00Z">
          <w:pPr>
            <w:pStyle w:val="Titre2"/>
            <w:numPr>
              <w:ilvl w:val="2"/>
              <w:numId w:val="1"/>
            </w:numPr>
            <w:ind w:left="2160" w:hanging="360"/>
          </w:pPr>
        </w:pPrChange>
      </w:pPr>
      <w:bookmarkStart w:id="48" w:name="_Toc144197797"/>
      <w:bookmarkStart w:id="49" w:name="_Toc144450062"/>
      <w:ins w:id="50" w:author="Huart Eddy" w:date="2023-08-29T10:21:00Z">
        <w:r w:rsidRPr="00160492">
          <w:lastRenderedPageBreak/>
          <w:t xml:space="preserve">4 </w:t>
        </w:r>
      </w:ins>
      <w:r w:rsidR="00D05112" w:rsidRPr="00D05112">
        <w:t>Les perspectives universitaires</w:t>
      </w:r>
      <w:bookmarkEnd w:id="48"/>
      <w:bookmarkEnd w:id="49"/>
    </w:p>
    <w:p w14:paraId="374A8FAB" w14:textId="77777777" w:rsidR="006F7296" w:rsidRPr="006F7296" w:rsidRDefault="006F7296">
      <w:pPr>
        <w:pPrChange w:id="51" w:author="Rodrigue Pierre" w:date="2023-08-29T10:11:00Z">
          <w:pPr>
            <w:pStyle w:val="Titre3"/>
          </w:pPr>
        </w:pPrChange>
      </w:pPr>
    </w:p>
    <w:p w14:paraId="609007CF" w14:textId="77777777" w:rsidR="006F7296" w:rsidRDefault="006F7296" w:rsidP="00FF6CEC">
      <w:pPr>
        <w:pStyle w:val="Titre3"/>
      </w:pPr>
      <w:bookmarkStart w:id="52" w:name="_Toc144197798"/>
      <w:r>
        <w:t>Accès à l’université</w:t>
      </w:r>
      <w:bookmarkEnd w:id="52"/>
    </w:p>
    <w:p w14:paraId="53AD5BDE" w14:textId="77777777" w:rsidR="00FF4A37" w:rsidRDefault="00FF4A37" w:rsidP="008A1E4C">
      <w:pPr>
        <w:pStyle w:val="Normal14"/>
      </w:pPr>
      <w:r>
        <w:t>Vous pourrez poursuivre des études universitaires dans les domaines suivants, à condition que vous répondiez aux critères d’admission :</w:t>
      </w:r>
    </w:p>
    <w:p w14:paraId="185EBDF2" w14:textId="77777777" w:rsidR="006F7296" w:rsidRDefault="006F7296" w:rsidP="00FF6CEC">
      <w:pPr>
        <w:pStyle w:val="NormalWeb"/>
      </w:pPr>
    </w:p>
    <w:p w14:paraId="3CAA3C66" w14:textId="77777777" w:rsidR="00FF4A37" w:rsidRDefault="00FF4A37" w:rsidP="008A1E4C">
      <w:pPr>
        <w:pStyle w:val="Normal14"/>
        <w:numPr>
          <w:ilvl w:val="0"/>
          <w:numId w:val="10"/>
        </w:numPr>
      </w:pPr>
      <w:r>
        <w:t>Informatique</w:t>
      </w:r>
    </w:p>
    <w:p w14:paraId="69DBEC58" w14:textId="77777777" w:rsidR="00FF4A37" w:rsidRDefault="00FF4A37" w:rsidP="008A1E4C">
      <w:pPr>
        <w:pStyle w:val="Normal14"/>
        <w:numPr>
          <w:ilvl w:val="0"/>
          <w:numId w:val="10"/>
        </w:numPr>
      </w:pPr>
      <w:r>
        <w:t>Génie informatique</w:t>
      </w:r>
    </w:p>
    <w:p w14:paraId="3506DD43" w14:textId="77777777" w:rsidR="00FF4A37" w:rsidRDefault="00FF4A37" w:rsidP="008A1E4C">
      <w:pPr>
        <w:pStyle w:val="Normal14"/>
        <w:numPr>
          <w:ilvl w:val="0"/>
          <w:numId w:val="10"/>
        </w:numPr>
      </w:pPr>
      <w:r>
        <w:t>Génie logiciel</w:t>
      </w:r>
    </w:p>
    <w:p w14:paraId="276169A8" w14:textId="77777777" w:rsidR="006F7296" w:rsidRDefault="006F7296" w:rsidP="008A1E4C">
      <w:pPr>
        <w:rPr>
          <w:del w:id="53" w:author="Huart Eddy" w:date="2023-08-29T10:22:00Z"/>
        </w:rPr>
      </w:pPr>
    </w:p>
    <w:p w14:paraId="3B7076C6" w14:textId="77777777" w:rsidR="00244164" w:rsidRPr="0024022E" w:rsidRDefault="00244164" w:rsidP="008A1E4C">
      <w:pPr>
        <w:rPr>
          <w:del w:id="54" w:author="Huart Eddy" w:date="2023-08-29T10:22:00Z"/>
        </w:rPr>
      </w:pPr>
    </w:p>
    <w:p w14:paraId="031C0CE4" w14:textId="77777777" w:rsidR="00244164" w:rsidRPr="0024022E" w:rsidRDefault="00244164" w:rsidP="008A1E4C">
      <w:pPr>
        <w:rPr>
          <w:del w:id="55" w:author="Huart Eddy" w:date="2023-08-29T10:22:00Z"/>
        </w:rPr>
      </w:pPr>
    </w:p>
    <w:p w14:paraId="0C86D666" w14:textId="77777777" w:rsidR="006F7296" w:rsidRDefault="006F7296" w:rsidP="008A1E4C">
      <w:pPr>
        <w:rPr>
          <w:del w:id="56" w:author="Huart Eddy" w:date="2023-08-29T10:22:00Z"/>
        </w:rPr>
      </w:pPr>
    </w:p>
    <w:p w14:paraId="63631F64" w14:textId="77777777" w:rsidR="00FF4A37" w:rsidRDefault="00FF4A37" w:rsidP="008A1E4C">
      <w:r>
        <w:t>L’École de technologie supérieure (ETS) favorise le DEC en Techniques de l’informatique pour l’admission dans ce domaine.</w:t>
      </w:r>
    </w:p>
    <w:p w14:paraId="49D47C54" w14:textId="77777777" w:rsidR="006F7296" w:rsidRDefault="006F7296" w:rsidP="00FF6CEC">
      <w:pPr>
        <w:pStyle w:val="NormalWeb"/>
        <w:rPr>
          <w:del w:id="57" w:author="Huart Eddy" w:date="2023-08-29T10:22:00Z"/>
        </w:rPr>
      </w:pPr>
    </w:p>
    <w:p w14:paraId="277E85DB" w14:textId="77777777" w:rsidR="00244164" w:rsidRPr="0024022E" w:rsidRDefault="00244164" w:rsidP="00FF6CEC">
      <w:pPr>
        <w:pStyle w:val="NormalWeb"/>
        <w:rPr>
          <w:del w:id="58" w:author="Huart Eddy" w:date="2023-08-29T10:22:00Z"/>
        </w:rPr>
      </w:pPr>
    </w:p>
    <w:p w14:paraId="65803F0A" w14:textId="77777777" w:rsidR="00244164" w:rsidRPr="0024022E" w:rsidRDefault="00244164" w:rsidP="00FF6CEC">
      <w:pPr>
        <w:pStyle w:val="NormalWeb"/>
        <w:rPr>
          <w:del w:id="59" w:author="Huart Eddy" w:date="2023-08-29T10:22:00Z"/>
        </w:rPr>
      </w:pPr>
    </w:p>
    <w:p w14:paraId="0B28651A" w14:textId="77777777" w:rsidR="00244164" w:rsidRPr="0024022E" w:rsidRDefault="00244164" w:rsidP="00FF6CEC">
      <w:pPr>
        <w:pStyle w:val="NormalWeb"/>
        <w:rPr>
          <w:del w:id="60" w:author="Huart Eddy" w:date="2023-08-29T10:22:00Z"/>
        </w:rPr>
      </w:pPr>
    </w:p>
    <w:p w14:paraId="256BD079" w14:textId="77777777" w:rsidR="00244164" w:rsidRPr="0024022E" w:rsidRDefault="00244164" w:rsidP="00FF6CEC">
      <w:pPr>
        <w:pStyle w:val="NormalWeb"/>
        <w:rPr>
          <w:del w:id="61" w:author="Huart Eddy" w:date="2023-08-29T10:22:00Z"/>
        </w:rPr>
      </w:pPr>
    </w:p>
    <w:p w14:paraId="083A8DAB" w14:textId="77777777" w:rsidR="00244164" w:rsidRPr="0024022E" w:rsidRDefault="00244164" w:rsidP="00FF6CEC">
      <w:pPr>
        <w:pStyle w:val="NormalWeb"/>
      </w:pPr>
    </w:p>
    <w:p w14:paraId="6CB8272D" w14:textId="77777777" w:rsidR="00FF4A37" w:rsidRDefault="00FF4A37" w:rsidP="00FF6CEC">
      <w:pPr>
        <w:pStyle w:val="Titre3"/>
        <w:rPr>
          <w:rFonts w:cs="Times New Roman"/>
        </w:rPr>
      </w:pPr>
      <w:bookmarkStart w:id="62" w:name="_Toc144197799"/>
      <w:r>
        <w:t>Passerelles DEC-BAC</w:t>
      </w:r>
      <w:bookmarkEnd w:id="62"/>
    </w:p>
    <w:p w14:paraId="6FC3E01B" w14:textId="77777777" w:rsidR="00FF4A37" w:rsidRPr="008A1E4C" w:rsidRDefault="00FF4A37" w:rsidP="008A1E4C">
      <w:pPr>
        <w:pStyle w:val="Normal14"/>
      </w:pPr>
      <w:r w:rsidRPr="008A1E4C">
        <w:t>Des passerelles DEC-BAC existent avec certaines universités, dont l’Université Laval et l’Université Concordia.</w:t>
      </w:r>
    </w:p>
    <w:p w14:paraId="464CFDB4" w14:textId="77777777" w:rsidR="00385F27" w:rsidRDefault="00385F27" w:rsidP="00FF6CEC"/>
    <w:p w14:paraId="2D577DE7" w14:textId="1085C5A3" w:rsidR="00385F27" w:rsidRDefault="00385F27" w:rsidP="00FF6CEC">
      <w:r>
        <w:br w:type="page"/>
      </w:r>
    </w:p>
    <w:p w14:paraId="76FBB2F6" w14:textId="21E723E7" w:rsidR="00385F27" w:rsidRDefault="00385F27" w:rsidP="00FF6CEC">
      <w:pPr>
        <w:pStyle w:val="Titre2"/>
      </w:pPr>
      <w:bookmarkStart w:id="63" w:name="_Toc144197800"/>
      <w:bookmarkStart w:id="64" w:name="_Toc144450063"/>
      <w:r>
        <w:lastRenderedPageBreak/>
        <w:t>Conclusion</w:t>
      </w:r>
      <w:bookmarkEnd w:id="63"/>
      <w:bookmarkEnd w:id="64"/>
    </w:p>
    <w:p w14:paraId="608C66C4" w14:textId="77777777" w:rsidR="00BE6B4F" w:rsidRPr="00BE6B4F" w:rsidRDefault="00BE6B4F" w:rsidP="00BE6B4F"/>
    <w:p w14:paraId="569E21C2" w14:textId="52142138" w:rsidR="00C14C85" w:rsidRDefault="00C14C85" w:rsidP="00FF6CEC">
      <w:pPr>
        <w:pStyle w:val="Titre3"/>
      </w:pPr>
      <w:bookmarkStart w:id="65" w:name="_Toc144197801"/>
      <w:r w:rsidRPr="00856748">
        <w:t>Pour</w:t>
      </w:r>
      <w:r>
        <w:t>quoi choisir Techniques de l'informatique au CVM</w:t>
      </w:r>
      <w:bookmarkEnd w:id="65"/>
      <w:r w:rsidR="00AF47B6">
        <w:t>?</w:t>
      </w:r>
    </w:p>
    <w:p w14:paraId="376F555E" w14:textId="77777777" w:rsidR="0024022E" w:rsidRPr="00856748" w:rsidRDefault="0024022E" w:rsidP="00FF6CEC"/>
    <w:p w14:paraId="3254D993" w14:textId="77777777" w:rsidR="00B23110" w:rsidRDefault="00B23110">
      <w:pPr>
        <w:pStyle w:val="Formation"/>
        <w:pPrChange w:id="66" w:author="Huart Eddy" w:date="2023-08-29T10:09:00Z">
          <w:pPr/>
        </w:pPrChange>
      </w:pPr>
    </w:p>
    <w:p w14:paraId="35E1869E" w14:textId="77777777" w:rsidR="00856748" w:rsidRPr="000D728A" w:rsidRDefault="00856748" w:rsidP="008A1E4C">
      <w:pPr>
        <w:pStyle w:val="Normal14"/>
      </w:pPr>
      <w:r w:rsidRPr="002B6122">
        <w:t>Vous explorerez la programmation et la gestion des réseaux informatiques à travers des cours diversifiés.</w:t>
      </w:r>
    </w:p>
    <w:p w14:paraId="27F6244E" w14:textId="77777777" w:rsidR="00856748" w:rsidRPr="0056103C" w:rsidRDefault="00856748" w:rsidP="008A1E4C">
      <w:pPr>
        <w:pStyle w:val="Normal14"/>
      </w:pPr>
      <w:r w:rsidRPr="0056103C">
        <w:t>Vous aurez un appui soutenu des enseignantes et enseignants, qui vous partageront leurs connaissances avec passion.</w:t>
      </w:r>
    </w:p>
    <w:p w14:paraId="140A3D94" w14:textId="77777777" w:rsidR="00F16539" w:rsidRPr="0056103C" w:rsidRDefault="00856748" w:rsidP="008A1E4C">
      <w:pPr>
        <w:pStyle w:val="Normal14"/>
      </w:pPr>
      <w:r w:rsidRPr="0056103C">
        <w:t>Vous serez préparé à répondre aux besoins du marché du travail.</w:t>
      </w:r>
    </w:p>
    <w:sdt>
      <w:sdtPr>
        <w:rPr>
          <w:rFonts w:asciiTheme="minorHAnsi" w:hAnsiTheme="minorHAnsi"/>
          <w:b w:val="0"/>
          <w:color w:val="auto"/>
          <w:sz w:val="24"/>
          <w:szCs w:val="24"/>
          <w:lang w:val="fr-FR"/>
        </w:rPr>
        <w:id w:val="-2063777333"/>
        <w:docPartObj>
          <w:docPartGallery w:val="Bibliographies"/>
          <w:docPartUnique/>
        </w:docPartObj>
      </w:sdtPr>
      <w:sdtEndPr>
        <w:rPr>
          <w:lang w:val="fr-CA"/>
        </w:rPr>
      </w:sdtEndPr>
      <w:sdtContent>
        <w:p w14:paraId="67E90020" w14:textId="50435776" w:rsidR="00F16539" w:rsidRPr="00BD5F86" w:rsidRDefault="00F16539" w:rsidP="00BD5F86">
          <w:pPr>
            <w:pStyle w:val="Titre1"/>
            <w:spacing w:before="840"/>
            <w:rPr>
              <w:rStyle w:val="bioCar"/>
            </w:rPr>
          </w:pPr>
          <w:r w:rsidRPr="00BD5F86">
            <w:rPr>
              <w:rStyle w:val="bioCar"/>
            </w:rPr>
            <w:t>Bibliographie</w:t>
          </w:r>
        </w:p>
        <w:sdt>
          <w:sdtPr>
            <w:id w:val="111145805"/>
            <w:bibliography/>
          </w:sdtPr>
          <w:sdtEndPr/>
          <w:sdtContent>
            <w:p w14:paraId="1EB8B46E" w14:textId="77777777" w:rsidR="00F16539" w:rsidRDefault="00F16539" w:rsidP="00F16539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fr-FR"/>
                </w:rPr>
                <w:t xml:space="preserve">Gates, B. (1995). </w:t>
              </w:r>
              <w:r>
                <w:rPr>
                  <w:i/>
                  <w:iCs/>
                  <w:noProof/>
                  <w:lang w:val="fr-FR"/>
                </w:rPr>
                <w:t>La route du futur.</w:t>
              </w:r>
              <w:r>
                <w:rPr>
                  <w:noProof/>
                  <w:lang w:val="fr-FR"/>
                </w:rPr>
                <w:t xml:space="preserve"> ROBERT LAFFONT.</w:t>
              </w:r>
            </w:p>
            <w:p w14:paraId="2EEE91A4" w14:textId="77777777" w:rsidR="00F16539" w:rsidRDefault="00F16539" w:rsidP="00F16539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Gates, B. (s.d.). </w:t>
              </w:r>
              <w:r>
                <w:rPr>
                  <w:i/>
                  <w:iCs/>
                  <w:noProof/>
                  <w:lang w:val="fr-FR"/>
                </w:rPr>
                <w:t>Un ordinateur en sécurité est un ordinateur éteint. Et encore….</w:t>
              </w:r>
              <w:r>
                <w:rPr>
                  <w:noProof/>
                  <w:lang w:val="fr-FR"/>
                </w:rPr>
                <w:t xml:space="preserve"> </w:t>
              </w:r>
            </w:p>
            <w:p w14:paraId="70B6AFA7" w14:textId="5847A9A1" w:rsidR="00F16539" w:rsidRDefault="00F16539" w:rsidP="00F1653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8DB9410" w14:textId="139346A7" w:rsidR="00856748" w:rsidRPr="0056103C" w:rsidRDefault="00856748" w:rsidP="008A1E4C">
      <w:pPr>
        <w:pStyle w:val="Normal14"/>
      </w:pPr>
    </w:p>
    <w:p w14:paraId="5B6893A2" w14:textId="795F32F9" w:rsidR="00385F27" w:rsidRPr="00385F27" w:rsidRDefault="00385F27" w:rsidP="00872D20"/>
    <w:sectPr w:rsidR="00385F27" w:rsidRPr="00385F27" w:rsidSect="000D1EF6">
      <w:headerReference w:type="default" r:id="rId23"/>
      <w:footerReference w:type="default" r:id="rId24"/>
      <w:pgSz w:w="12240" w:h="15840"/>
      <w:pgMar w:top="1440" w:right="1800" w:bottom="1440" w:left="1800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0016" w14:textId="77777777" w:rsidR="00595F41" w:rsidRDefault="00595F41" w:rsidP="00FF6CEC">
      <w:r>
        <w:separator/>
      </w:r>
    </w:p>
  </w:endnote>
  <w:endnote w:type="continuationSeparator" w:id="0">
    <w:p w14:paraId="62AE08CE" w14:textId="77777777" w:rsidR="00595F41" w:rsidRDefault="00595F41" w:rsidP="00FF6CEC">
      <w:r>
        <w:continuationSeparator/>
      </w:r>
    </w:p>
  </w:endnote>
  <w:endnote w:type="continuationNotice" w:id="1">
    <w:p w14:paraId="662F9B28" w14:textId="77777777" w:rsidR="00595F41" w:rsidRDefault="00595F41" w:rsidP="00FF6C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bel">
    <w:altName w:val="Calibri"/>
    <w:charset w:val="00"/>
    <w:family w:val="auto"/>
    <w:pitch w:val="variable"/>
    <w:sig w:usb0="00000003" w:usb1="00000000" w:usb2="00000000" w:usb3="00000000" w:csb0="00000001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bon Bold, sans-serif">
    <w:altName w:val="Cambria"/>
    <w:panose1 w:val="00000000000000000000"/>
    <w:charset w:val="00"/>
    <w:family w:val="roman"/>
    <w:notTrueType/>
    <w:pitch w:val="default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Abril Fatface">
    <w:altName w:val="Calibri"/>
    <w:charset w:val="00"/>
    <w:family w:val="auto"/>
    <w:pitch w:val="variable"/>
    <w:sig w:usb0="A00000A7" w:usb1="5000205B" w:usb2="00000000" w:usb3="00000000" w:csb0="00000093" w:csb1="00000000"/>
  </w:font>
  <w:font w:name="Karbon Medium, sans-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775506"/>
      <w:docPartObj>
        <w:docPartGallery w:val="Page Numbers (Bottom of Page)"/>
        <w:docPartUnique/>
      </w:docPartObj>
    </w:sdtPr>
    <w:sdtEndPr/>
    <w:sdtContent>
      <w:p w14:paraId="6033E26E" w14:textId="74AF76C9" w:rsidR="00B618C0" w:rsidRDefault="00B618C0" w:rsidP="007516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2B840" w14:textId="77777777" w:rsidR="00595F41" w:rsidRDefault="00595F41" w:rsidP="00FF6CEC">
      <w:r>
        <w:separator/>
      </w:r>
    </w:p>
  </w:footnote>
  <w:footnote w:type="continuationSeparator" w:id="0">
    <w:p w14:paraId="220FD775" w14:textId="77777777" w:rsidR="00595F41" w:rsidRDefault="00595F41" w:rsidP="00FF6CEC">
      <w:r>
        <w:continuationSeparator/>
      </w:r>
    </w:p>
  </w:footnote>
  <w:footnote w:type="continuationNotice" w:id="1">
    <w:p w14:paraId="4E4B0820" w14:textId="77777777" w:rsidR="00595F41" w:rsidRDefault="00595F41" w:rsidP="00FF6C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FFB4" w14:textId="245A7F2D" w:rsidR="00B618C0" w:rsidRPr="004B4C36" w:rsidRDefault="00853E91" w:rsidP="00BF61A6">
    <w:pPr>
      <w:pStyle w:val="Styleentete"/>
    </w:pPr>
    <w:fldSimple w:instr="TITLE  &quot;Technique de l'informatique&quot; \* FirstCap  \* MERGEFORMAT">
      <w:r>
        <w:t>Technique de l'informatique</w:t>
      </w:r>
    </w:fldSimple>
    <w:r w:rsidR="00B618C0" w:rsidRPr="004B4C36">
      <w:tab/>
    </w:r>
    <w:r w:rsidR="00B618C0" w:rsidRPr="004B4C36">
      <w:tab/>
    </w:r>
    <w:fldSimple w:instr="AUTHOR   \* MERGEFORMAT">
      <w:r w:rsidR="00BF61A6">
        <w:rPr>
          <w:noProof/>
        </w:rPr>
        <w:t>Eddy HUART et Pierre RODRIGUE</w:t>
      </w:r>
    </w:fldSimple>
  </w:p>
  <w:p w14:paraId="3B81F0CA" w14:textId="1E6CFD68" w:rsidR="00B618C0" w:rsidRPr="004B4C36" w:rsidRDefault="00BF61A6" w:rsidP="00BF61A6">
    <w:pPr>
      <w:pStyle w:val="Styleentete"/>
    </w:pPr>
    <w:r>
      <w:fldChar w:fldCharType="begin"/>
    </w:r>
    <w:r>
      <w:instrText xml:space="preserve"> CREATEDATE  \@ "d MMMM yyyy"  \* MERGEFORMAT </w:instrText>
    </w:r>
    <w:r>
      <w:fldChar w:fldCharType="separate"/>
    </w:r>
    <w:r>
      <w:rPr>
        <w:noProof/>
      </w:rPr>
      <w:t>29 août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790"/>
    <w:multiLevelType w:val="multilevel"/>
    <w:tmpl w:val="A114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D6FD6"/>
    <w:multiLevelType w:val="multilevel"/>
    <w:tmpl w:val="8240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864D2"/>
    <w:multiLevelType w:val="hybridMultilevel"/>
    <w:tmpl w:val="C6DA2FA2"/>
    <w:lvl w:ilvl="0" w:tplc="CDBC1CF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5008AA"/>
    <w:multiLevelType w:val="hybridMultilevel"/>
    <w:tmpl w:val="0CD4740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24E69"/>
    <w:multiLevelType w:val="hybridMultilevel"/>
    <w:tmpl w:val="CD1AF86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E4575"/>
    <w:multiLevelType w:val="multilevel"/>
    <w:tmpl w:val="79A8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3240D"/>
    <w:multiLevelType w:val="multilevel"/>
    <w:tmpl w:val="9D7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56FA9"/>
    <w:multiLevelType w:val="multilevel"/>
    <w:tmpl w:val="F95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62BC3"/>
    <w:multiLevelType w:val="hybridMultilevel"/>
    <w:tmpl w:val="487ABCE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3244A"/>
    <w:multiLevelType w:val="multilevel"/>
    <w:tmpl w:val="E34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80628">
    <w:abstractNumId w:val="5"/>
  </w:num>
  <w:num w:numId="2" w16cid:durableId="1799295055">
    <w:abstractNumId w:val="6"/>
  </w:num>
  <w:num w:numId="3" w16cid:durableId="1865361622">
    <w:abstractNumId w:val="7"/>
  </w:num>
  <w:num w:numId="4" w16cid:durableId="1367368263">
    <w:abstractNumId w:val="0"/>
  </w:num>
  <w:num w:numId="5" w16cid:durableId="1369647142">
    <w:abstractNumId w:val="1"/>
  </w:num>
  <w:num w:numId="6" w16cid:durableId="775828960">
    <w:abstractNumId w:val="9"/>
  </w:num>
  <w:num w:numId="7" w16cid:durableId="14577116">
    <w:abstractNumId w:val="2"/>
  </w:num>
  <w:num w:numId="8" w16cid:durableId="1612857672">
    <w:abstractNumId w:val="4"/>
  </w:num>
  <w:num w:numId="9" w16cid:durableId="1649479626">
    <w:abstractNumId w:val="8"/>
  </w:num>
  <w:num w:numId="10" w16cid:durableId="214723767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rt Eddy">
    <w15:presenceInfo w15:providerId="AD" w15:userId="S::e.ehuart@etu.cvm.qc.ca::cf71dccf-fc0f-4bdc-a303-fd41e6fdf260"/>
  </w15:person>
  <w15:person w15:author="Rodrigue Pierre">
    <w15:presenceInfo w15:providerId="AD" w15:userId="S::e.prodrigue@etu.cvm.qc.ca::13b85817-34ea-491d-8558-bc81bbea1e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markup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0F"/>
    <w:rsid w:val="00000119"/>
    <w:rsid w:val="00003452"/>
    <w:rsid w:val="000274C7"/>
    <w:rsid w:val="00053A78"/>
    <w:rsid w:val="00065BD0"/>
    <w:rsid w:val="00075DD2"/>
    <w:rsid w:val="000A6B6B"/>
    <w:rsid w:val="000B5070"/>
    <w:rsid w:val="000C0329"/>
    <w:rsid w:val="000C1720"/>
    <w:rsid w:val="000D1EF6"/>
    <w:rsid w:val="000D728A"/>
    <w:rsid w:val="000E57A5"/>
    <w:rsid w:val="00102256"/>
    <w:rsid w:val="00107205"/>
    <w:rsid w:val="00121209"/>
    <w:rsid w:val="001534BE"/>
    <w:rsid w:val="00160492"/>
    <w:rsid w:val="001875E4"/>
    <w:rsid w:val="001A5C22"/>
    <w:rsid w:val="001B17EB"/>
    <w:rsid w:val="001B4319"/>
    <w:rsid w:val="001C1E71"/>
    <w:rsid w:val="001D5A69"/>
    <w:rsid w:val="001E74ED"/>
    <w:rsid w:val="0020699B"/>
    <w:rsid w:val="0024022E"/>
    <w:rsid w:val="00244164"/>
    <w:rsid w:val="00245350"/>
    <w:rsid w:val="0026396D"/>
    <w:rsid w:val="00281FC2"/>
    <w:rsid w:val="00285963"/>
    <w:rsid w:val="00291BD3"/>
    <w:rsid w:val="00295FA5"/>
    <w:rsid w:val="002A1507"/>
    <w:rsid w:val="002B6122"/>
    <w:rsid w:val="002C6AEC"/>
    <w:rsid w:val="002F785B"/>
    <w:rsid w:val="00301084"/>
    <w:rsid w:val="00304291"/>
    <w:rsid w:val="0030594D"/>
    <w:rsid w:val="00340721"/>
    <w:rsid w:val="003558D8"/>
    <w:rsid w:val="00377638"/>
    <w:rsid w:val="003803AD"/>
    <w:rsid w:val="00385F27"/>
    <w:rsid w:val="00391344"/>
    <w:rsid w:val="003A1A87"/>
    <w:rsid w:val="003B1BE0"/>
    <w:rsid w:val="003B4479"/>
    <w:rsid w:val="003C4320"/>
    <w:rsid w:val="003D3D4E"/>
    <w:rsid w:val="003D7187"/>
    <w:rsid w:val="003E2653"/>
    <w:rsid w:val="003F5161"/>
    <w:rsid w:val="00431277"/>
    <w:rsid w:val="00433CAD"/>
    <w:rsid w:val="00437E38"/>
    <w:rsid w:val="004513FB"/>
    <w:rsid w:val="00463EC7"/>
    <w:rsid w:val="00467068"/>
    <w:rsid w:val="00491FB3"/>
    <w:rsid w:val="004A130A"/>
    <w:rsid w:val="004B4C36"/>
    <w:rsid w:val="00506714"/>
    <w:rsid w:val="00536C08"/>
    <w:rsid w:val="005411D8"/>
    <w:rsid w:val="005455EC"/>
    <w:rsid w:val="0056103C"/>
    <w:rsid w:val="00561619"/>
    <w:rsid w:val="00561C3A"/>
    <w:rsid w:val="00563439"/>
    <w:rsid w:val="00563948"/>
    <w:rsid w:val="0057528F"/>
    <w:rsid w:val="0058397C"/>
    <w:rsid w:val="00593BFE"/>
    <w:rsid w:val="00595F41"/>
    <w:rsid w:val="005A3124"/>
    <w:rsid w:val="005B3090"/>
    <w:rsid w:val="005E2C45"/>
    <w:rsid w:val="00611275"/>
    <w:rsid w:val="00611853"/>
    <w:rsid w:val="006350D3"/>
    <w:rsid w:val="00664AE5"/>
    <w:rsid w:val="00684116"/>
    <w:rsid w:val="006871DD"/>
    <w:rsid w:val="006A517E"/>
    <w:rsid w:val="006A75CD"/>
    <w:rsid w:val="006C78D5"/>
    <w:rsid w:val="006F2F3D"/>
    <w:rsid w:val="006F7296"/>
    <w:rsid w:val="00703A33"/>
    <w:rsid w:val="00741AEA"/>
    <w:rsid w:val="00751619"/>
    <w:rsid w:val="0076551E"/>
    <w:rsid w:val="00786821"/>
    <w:rsid w:val="007A283B"/>
    <w:rsid w:val="007D616D"/>
    <w:rsid w:val="007F7291"/>
    <w:rsid w:val="00802261"/>
    <w:rsid w:val="00812EB3"/>
    <w:rsid w:val="008258D4"/>
    <w:rsid w:val="008326F6"/>
    <w:rsid w:val="0085185E"/>
    <w:rsid w:val="00853C63"/>
    <w:rsid w:val="00853E91"/>
    <w:rsid w:val="00856748"/>
    <w:rsid w:val="00856C99"/>
    <w:rsid w:val="00867AD9"/>
    <w:rsid w:val="00872D20"/>
    <w:rsid w:val="00885F82"/>
    <w:rsid w:val="008A1E4C"/>
    <w:rsid w:val="008C1AA5"/>
    <w:rsid w:val="008C7F63"/>
    <w:rsid w:val="008D23DA"/>
    <w:rsid w:val="008D424C"/>
    <w:rsid w:val="008F3614"/>
    <w:rsid w:val="00902507"/>
    <w:rsid w:val="00904C36"/>
    <w:rsid w:val="0094725B"/>
    <w:rsid w:val="009963A8"/>
    <w:rsid w:val="009A3C45"/>
    <w:rsid w:val="009F2222"/>
    <w:rsid w:val="009F57E1"/>
    <w:rsid w:val="00A20A56"/>
    <w:rsid w:val="00A23177"/>
    <w:rsid w:val="00A335F2"/>
    <w:rsid w:val="00A6490C"/>
    <w:rsid w:val="00A70107"/>
    <w:rsid w:val="00A80202"/>
    <w:rsid w:val="00A937C5"/>
    <w:rsid w:val="00AA0B3F"/>
    <w:rsid w:val="00AA2A66"/>
    <w:rsid w:val="00AD65CF"/>
    <w:rsid w:val="00AE68A2"/>
    <w:rsid w:val="00AF47B6"/>
    <w:rsid w:val="00B176C0"/>
    <w:rsid w:val="00B23110"/>
    <w:rsid w:val="00B26FD6"/>
    <w:rsid w:val="00B5748A"/>
    <w:rsid w:val="00B618C0"/>
    <w:rsid w:val="00B72F37"/>
    <w:rsid w:val="00B808C8"/>
    <w:rsid w:val="00B959B8"/>
    <w:rsid w:val="00BB63F9"/>
    <w:rsid w:val="00BD5F86"/>
    <w:rsid w:val="00BD6CCF"/>
    <w:rsid w:val="00BE6B4F"/>
    <w:rsid w:val="00BF4F7E"/>
    <w:rsid w:val="00BF61A6"/>
    <w:rsid w:val="00C14C85"/>
    <w:rsid w:val="00C22B25"/>
    <w:rsid w:val="00C75A4D"/>
    <w:rsid w:val="00CA7328"/>
    <w:rsid w:val="00CB3D51"/>
    <w:rsid w:val="00CC04FA"/>
    <w:rsid w:val="00CF7448"/>
    <w:rsid w:val="00CF7C80"/>
    <w:rsid w:val="00D05112"/>
    <w:rsid w:val="00D23F07"/>
    <w:rsid w:val="00D336A3"/>
    <w:rsid w:val="00D42FAF"/>
    <w:rsid w:val="00D5506E"/>
    <w:rsid w:val="00D76EE3"/>
    <w:rsid w:val="00D80844"/>
    <w:rsid w:val="00D930D4"/>
    <w:rsid w:val="00DA7DD2"/>
    <w:rsid w:val="00DC745B"/>
    <w:rsid w:val="00DD1E66"/>
    <w:rsid w:val="00DF2D1D"/>
    <w:rsid w:val="00E418C2"/>
    <w:rsid w:val="00E5145C"/>
    <w:rsid w:val="00E54AFB"/>
    <w:rsid w:val="00E61B08"/>
    <w:rsid w:val="00E81F84"/>
    <w:rsid w:val="00EC011B"/>
    <w:rsid w:val="00EC160D"/>
    <w:rsid w:val="00EE526B"/>
    <w:rsid w:val="00EF1FD5"/>
    <w:rsid w:val="00F16539"/>
    <w:rsid w:val="00F45882"/>
    <w:rsid w:val="00F55D70"/>
    <w:rsid w:val="00F5720F"/>
    <w:rsid w:val="00F82EB4"/>
    <w:rsid w:val="00F9660F"/>
    <w:rsid w:val="00FA6722"/>
    <w:rsid w:val="00FF3071"/>
    <w:rsid w:val="00FF4A37"/>
    <w:rsid w:val="00FF4D3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5203D0C"/>
  <w15:chartTrackingRefBased/>
  <w15:docId w15:val="{B8402A34-561D-45C5-ACEC-39AFFB15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D"/>
  </w:style>
  <w:style w:type="paragraph" w:styleId="Titre1">
    <w:name w:val="heading 1"/>
    <w:basedOn w:val="Normal"/>
    <w:next w:val="Normal"/>
    <w:link w:val="Titre1Car"/>
    <w:uiPriority w:val="9"/>
    <w:qFormat/>
    <w:rsid w:val="00563439"/>
    <w:pPr>
      <w:keepNext/>
      <w:keepLines/>
      <w:spacing w:before="320" w:after="0" w:line="240" w:lineRule="auto"/>
      <w:jc w:val="center"/>
      <w:outlineLvl w:val="0"/>
    </w:pPr>
    <w:rPr>
      <w:rFonts w:ascii="Aharoni" w:hAnsi="Aharoni"/>
      <w:b/>
      <w:color w:val="000000" w:themeColor="text1"/>
      <w:sz w:val="7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6B4F"/>
    <w:pPr>
      <w:keepNext/>
      <w:keepLines/>
      <w:spacing w:before="80" w:after="0" w:line="360" w:lineRule="auto"/>
      <w:jc w:val="center"/>
      <w:outlineLvl w:val="1"/>
    </w:pPr>
    <w:rPr>
      <w:rFonts w:ascii="Abel" w:hAnsi="Abel"/>
      <w:b/>
      <w:color w:val="4472C4" w:themeColor="accent1"/>
      <w:sz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6748"/>
    <w:pPr>
      <w:keepNext/>
      <w:keepLines/>
      <w:spacing w:before="40" w:after="0" w:line="240" w:lineRule="auto"/>
      <w:outlineLvl w:val="2"/>
    </w:pPr>
    <w:rPr>
      <w:rFonts w:ascii="Abadi" w:hAnsi="Abadi"/>
      <w:color w:val="44546A" w:themeColor="text2"/>
      <w:sz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397C"/>
    <w:pPr>
      <w:keepNext/>
      <w:keepLines/>
      <w:spacing w:before="40" w:after="0"/>
      <w:outlineLvl w:val="3"/>
    </w:pPr>
    <w:rPr>
      <w:rFonts w:asciiTheme="majorHAnsi" w:hAnsiTheme="majorHAns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397C"/>
    <w:pPr>
      <w:keepNext/>
      <w:keepLines/>
      <w:spacing w:before="40" w:after="0"/>
      <w:outlineLvl w:val="4"/>
    </w:pPr>
    <w:rPr>
      <w:rFonts w:asciiTheme="majorHAnsi" w:hAnsiTheme="majorHAns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397C"/>
    <w:pPr>
      <w:keepNext/>
      <w:keepLines/>
      <w:spacing w:before="40" w:after="0"/>
      <w:outlineLvl w:val="5"/>
    </w:pPr>
    <w:rPr>
      <w:rFonts w:asciiTheme="majorHAnsi" w:hAnsiTheme="majorHAns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397C"/>
    <w:pPr>
      <w:keepNext/>
      <w:keepLines/>
      <w:spacing w:before="40" w:after="0"/>
      <w:outlineLvl w:val="6"/>
    </w:pPr>
    <w:rPr>
      <w:rFonts w:asciiTheme="majorHAnsi" w:hAnsiTheme="majorHAns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397C"/>
    <w:pPr>
      <w:keepNext/>
      <w:keepLines/>
      <w:spacing w:before="40" w:after="0"/>
      <w:outlineLvl w:val="7"/>
    </w:pPr>
    <w:rPr>
      <w:rFonts w:asciiTheme="majorHAnsi" w:hAnsiTheme="majorHAns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397C"/>
    <w:pPr>
      <w:keepNext/>
      <w:keepLines/>
      <w:spacing w:before="40" w:after="0"/>
      <w:outlineLvl w:val="8"/>
    </w:pPr>
    <w:rPr>
      <w:rFonts w:asciiTheme="majorHAnsi" w:hAnsiTheme="majorHAns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3439"/>
    <w:rPr>
      <w:rFonts w:ascii="Aharoni" w:eastAsiaTheme="majorEastAsia" w:hAnsi="Aharoni" w:cstheme="majorBidi"/>
      <w:b/>
      <w:color w:val="000000" w:themeColor="text1"/>
      <w:sz w:val="7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6B4F"/>
    <w:rPr>
      <w:rFonts w:ascii="Abel" w:eastAsiaTheme="majorEastAsia" w:hAnsi="Abel" w:cstheme="majorBidi"/>
      <w:b/>
      <w:color w:val="4472C4" w:themeColor="accent1"/>
      <w:sz w:val="32"/>
      <w:szCs w:val="28"/>
      <w:u w:val="single"/>
    </w:rPr>
  </w:style>
  <w:style w:type="character" w:customStyle="1" w:styleId="code">
    <w:name w:val="code"/>
    <w:basedOn w:val="Policepardfaut"/>
    <w:rsid w:val="00F9660F"/>
  </w:style>
  <w:style w:type="paragraph" w:styleId="Sansinterligne">
    <w:name w:val="No Spacing"/>
    <w:link w:val="SansinterligneCar"/>
    <w:uiPriority w:val="1"/>
    <w:qFormat/>
    <w:rsid w:val="0058397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660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397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8397C"/>
    <w:pPr>
      <w:spacing w:before="360" w:after="0"/>
    </w:pPr>
    <w:rPr>
      <w:rFonts w:asciiTheme="majorHAnsi" w:hAnsiTheme="majorHAnsi" w:cstheme="majorHAnsi"/>
      <w:b/>
      <w:bCs/>
      <w:caps/>
    </w:rPr>
  </w:style>
  <w:style w:type="character" w:styleId="Lienhypertexte">
    <w:name w:val="Hyperlink"/>
    <w:basedOn w:val="Policepardfaut"/>
    <w:uiPriority w:val="99"/>
    <w:unhideWhenUsed/>
    <w:rsid w:val="0058397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8397C"/>
    <w:rPr>
      <w:rFonts w:ascii="Abadi" w:eastAsiaTheme="majorEastAsia" w:hAnsi="Abadi" w:cstheme="majorBidi"/>
      <w:color w:val="44546A" w:themeColor="text2"/>
      <w:sz w:val="28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58397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58397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8397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58397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58397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58397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397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D76EE3"/>
    <w:pPr>
      <w:spacing w:before="1800" w:after="480" w:line="240" w:lineRule="auto"/>
      <w:contextualSpacing/>
      <w:jc w:val="center"/>
    </w:pPr>
    <w:rPr>
      <w:rFonts w:asciiTheme="majorHAnsi" w:hAnsiTheme="majorHAnsi"/>
      <w:color w:val="4472C4" w:themeColor="accent1"/>
      <w:spacing w:val="-10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6EE3"/>
    <w:rPr>
      <w:rFonts w:asciiTheme="majorHAnsi" w:eastAsiaTheme="majorEastAsia" w:hAnsiTheme="majorHAnsi" w:cstheme="majorBidi"/>
      <w:color w:val="4472C4" w:themeColor="accent1"/>
      <w:spacing w:val="-10"/>
      <w:sz w:val="7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397C"/>
    <w:pPr>
      <w:numPr>
        <w:ilvl w:val="1"/>
      </w:numPr>
      <w:spacing w:line="240" w:lineRule="auto"/>
    </w:pPr>
    <w:rPr>
      <w:rFonts w:asciiTheme="majorHAnsi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58397C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styleId="lev">
    <w:name w:val="Strong"/>
    <w:basedOn w:val="Policepardfaut"/>
    <w:uiPriority w:val="22"/>
    <w:qFormat/>
    <w:rsid w:val="0058397C"/>
    <w:rPr>
      <w:b/>
      <w:bCs/>
    </w:rPr>
  </w:style>
  <w:style w:type="character" w:styleId="Accentuation">
    <w:name w:val="Emphasis"/>
    <w:basedOn w:val="Policepardfaut"/>
    <w:uiPriority w:val="20"/>
    <w:qFormat/>
    <w:rsid w:val="0058397C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8397C"/>
    <w:pPr>
      <w:spacing w:before="160"/>
      <w:ind w:left="720" w:right="72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8397C"/>
    <w:rPr>
      <w:rFonts w:ascii="Noto Sans" w:eastAsiaTheme="majorEastAsia" w:hAnsi="Noto Sans" w:cstheme="majorBidi"/>
      <w:i/>
      <w:iCs/>
      <w:color w:val="404040" w:themeColor="text1" w:themeTint="BF"/>
      <w:sz w:val="24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397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hAnsiTheme="majorHAnsi"/>
      <w:color w:val="4472C4" w:themeColor="accent1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397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8397C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58397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8397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53A78"/>
    <w:rPr>
      <w:color w:val="404040" w:themeColor="text1" w:themeTint="BF"/>
      <w:sz w:val="32"/>
      <w:szCs w:val="32"/>
      <w:u w:val="single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styleId="Titredulivre">
    <w:name w:val="Book Title"/>
    <w:basedOn w:val="Policepardfaut"/>
    <w:uiPriority w:val="33"/>
    <w:qFormat/>
    <w:rsid w:val="0058397C"/>
    <w:rPr>
      <w:b/>
      <w:bCs/>
      <w:smallCaps/>
    </w:rPr>
  </w:style>
  <w:style w:type="paragraph" w:styleId="NormalWeb">
    <w:name w:val="Normal (Web)"/>
    <w:basedOn w:val="Normal"/>
    <w:uiPriority w:val="99"/>
    <w:unhideWhenUsed/>
    <w:rsid w:val="00FF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CA"/>
    </w:rPr>
  </w:style>
  <w:style w:type="character" w:customStyle="1" w:styleId="label">
    <w:name w:val="label"/>
    <w:basedOn w:val="Policepardfaut"/>
    <w:rsid w:val="00FF3071"/>
  </w:style>
  <w:style w:type="paragraph" w:customStyle="1" w:styleId="sessionitem">
    <w:name w:val="session__item"/>
    <w:basedOn w:val="Normal"/>
    <w:rsid w:val="00FF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CA"/>
    </w:rPr>
  </w:style>
  <w:style w:type="character" w:customStyle="1" w:styleId="number">
    <w:name w:val="number"/>
    <w:basedOn w:val="Policepardfaut"/>
    <w:rsid w:val="00FF3071"/>
  </w:style>
  <w:style w:type="paragraph" w:customStyle="1" w:styleId="color-grey-dark">
    <w:name w:val="color-grey-dark"/>
    <w:basedOn w:val="Normal"/>
    <w:rsid w:val="00FF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CA"/>
    </w:rPr>
  </w:style>
  <w:style w:type="character" w:customStyle="1" w:styleId="btn-infocontent">
    <w:name w:val="btn-info__content"/>
    <w:basedOn w:val="Policepardfaut"/>
    <w:rsid w:val="00FF3071"/>
  </w:style>
  <w:style w:type="paragraph" w:styleId="Paragraphedeliste">
    <w:name w:val="List Paragraph"/>
    <w:basedOn w:val="Normal"/>
    <w:uiPriority w:val="34"/>
    <w:qFormat/>
    <w:rsid w:val="00AE68A2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3C4320"/>
    <w:pPr>
      <w:spacing w:before="240" w:after="0"/>
    </w:pPr>
    <w:rPr>
      <w:rFonts w:cstheme="minorHAnsi"/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18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8C0"/>
  </w:style>
  <w:style w:type="paragraph" w:styleId="Pieddepage">
    <w:name w:val="footer"/>
    <w:basedOn w:val="Normal"/>
    <w:link w:val="PieddepageCar"/>
    <w:uiPriority w:val="99"/>
    <w:unhideWhenUsed/>
    <w:rsid w:val="00B618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8C0"/>
  </w:style>
  <w:style w:type="character" w:styleId="Textedelespacerserv">
    <w:name w:val="Placeholder Text"/>
    <w:basedOn w:val="Policepardfaut"/>
    <w:uiPriority w:val="99"/>
    <w:semiHidden/>
    <w:rsid w:val="00B618C0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B618C0"/>
    <w:pPr>
      <w:spacing w:after="0"/>
      <w:ind w:left="240"/>
    </w:pPr>
    <w:rPr>
      <w:rFonts w:cstheme="minorHAnsi"/>
      <w:sz w:val="20"/>
      <w:szCs w:val="20"/>
    </w:rPr>
  </w:style>
  <w:style w:type="paragraph" w:customStyle="1" w:styleId="Formation">
    <w:name w:val="Formation"/>
    <w:link w:val="FormationCar"/>
    <w:qFormat/>
    <w:rsid w:val="0057528F"/>
    <w:pPr>
      <w:spacing w:after="0"/>
    </w:pPr>
    <w:rPr>
      <w:rFonts w:ascii="Arial" w:eastAsiaTheme="majorEastAsia" w:hAnsi="Arial" w:cstheme="majorBidi"/>
      <w:color w:val="404040" w:themeColor="text1" w:themeTint="BF"/>
      <w:sz w:val="32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3803AD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C22B25"/>
    <w:pPr>
      <w:spacing w:after="0" w:line="240" w:lineRule="auto"/>
    </w:pPr>
    <w:rPr>
      <w:rFonts w:ascii="Karbon Bold, sans-serif" w:hAnsi="Karbon Bold, sans-serif"/>
      <w:color w:val="F95C18"/>
      <w:sz w:val="57"/>
      <w:szCs w:val="57"/>
    </w:rPr>
  </w:style>
  <w:style w:type="paragraph" w:customStyle="1" w:styleId="saveus">
    <w:name w:val="save us"/>
    <w:link w:val="saveusCar"/>
    <w:rsid w:val="00FF6CEC"/>
    <w:rPr>
      <w:rFonts w:ascii="Noto Sans" w:eastAsiaTheme="majorEastAsia" w:hAnsi="Noto Sans" w:cstheme="majorBidi"/>
      <w:color w:val="404040" w:themeColor="text1" w:themeTint="BF"/>
      <w:szCs w:val="28"/>
    </w:rPr>
  </w:style>
  <w:style w:type="paragraph" w:customStyle="1" w:styleId="heureparcour">
    <w:name w:val="heure par cour"/>
    <w:basedOn w:val="Normal"/>
    <w:link w:val="heureparcourCar"/>
    <w:qFormat/>
    <w:rsid w:val="00B26FD6"/>
    <w:pPr>
      <w:spacing w:after="600" w:line="240" w:lineRule="exact"/>
    </w:pPr>
    <w:rPr>
      <w:rFonts w:ascii="Karbon Bold, sans-serif" w:hAnsi="Karbon Bold, sans-serif"/>
      <w:color w:val="F95C18"/>
      <w:sz w:val="57"/>
    </w:rPr>
  </w:style>
  <w:style w:type="character" w:customStyle="1" w:styleId="FormationCar">
    <w:name w:val="Formation Car"/>
    <w:basedOn w:val="Policepardfaut"/>
    <w:link w:val="Formation"/>
    <w:rsid w:val="007F7291"/>
    <w:rPr>
      <w:rFonts w:ascii="Arial" w:eastAsiaTheme="majorEastAsia" w:hAnsi="Arial" w:cstheme="majorBidi"/>
      <w:color w:val="404040" w:themeColor="text1" w:themeTint="BF"/>
      <w:sz w:val="32"/>
      <w:szCs w:val="28"/>
    </w:rPr>
  </w:style>
  <w:style w:type="character" w:customStyle="1" w:styleId="saveusCar">
    <w:name w:val="save us Car"/>
    <w:basedOn w:val="FormationCar"/>
    <w:link w:val="saveus"/>
    <w:rsid w:val="00FF6CEC"/>
    <w:rPr>
      <w:rFonts w:ascii="Noto Sans" w:eastAsiaTheme="majorEastAsia" w:hAnsi="Noto Sans" w:cstheme="majorBidi"/>
      <w:color w:val="404040" w:themeColor="text1" w:themeTint="BF"/>
      <w:sz w:val="24"/>
      <w:szCs w:val="28"/>
    </w:rPr>
  </w:style>
  <w:style w:type="character" w:customStyle="1" w:styleId="heureparcourCar">
    <w:name w:val="heure par cour Car"/>
    <w:basedOn w:val="Policepardfaut"/>
    <w:link w:val="heureparcour"/>
    <w:rsid w:val="00B26FD6"/>
    <w:rPr>
      <w:rFonts w:ascii="Karbon Bold, sans-serif" w:eastAsiaTheme="majorEastAsia" w:hAnsi="Karbon Bold, sans-serif" w:cstheme="majorBidi"/>
      <w:color w:val="F95C18"/>
      <w:sz w:val="57"/>
      <w:szCs w:val="28"/>
    </w:rPr>
  </w:style>
  <w:style w:type="paragraph" w:customStyle="1" w:styleId="Styleentete">
    <w:name w:val="Style entete"/>
    <w:basedOn w:val="En-tte"/>
    <w:link w:val="StyleenteteCar"/>
    <w:autoRedefine/>
    <w:qFormat/>
    <w:rsid w:val="00593BFE"/>
    <w:rPr>
      <w:rFonts w:ascii="Abel" w:hAnsi="Abel"/>
      <w:color w:val="0D0D0D" w:themeColor="text1" w:themeTint="F2"/>
    </w:rPr>
  </w:style>
  <w:style w:type="paragraph" w:customStyle="1" w:styleId="Stylepagedegarde">
    <w:name w:val="Style page de garde"/>
    <w:basedOn w:val="Sansinterligne"/>
    <w:link w:val="StylepagedegardeCar"/>
    <w:autoRedefine/>
    <w:qFormat/>
    <w:rsid w:val="00563439"/>
    <w:pPr>
      <w:framePr w:wrap="notBeside" w:vAnchor="text" w:hAnchor="text" w:y="1"/>
      <w:spacing w:line="360" w:lineRule="auto"/>
    </w:pPr>
    <w:rPr>
      <w:rFonts w:ascii="Abadi Extra Light" w:hAnsi="Abadi Extra Light"/>
      <w:color w:val="8EAADB" w:themeColor="accent1" w:themeTint="99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chemeClr w14:val="tx1"/>
        </w14:solidFill>
        <w14:prstDash w14:val="solid"/>
        <w14:round/>
      </w14:textOutline>
      <w14:textFill>
        <w14:solidFill>
          <w14:schemeClr w14:val="accent1">
            <w14:alpha w14:val="4000"/>
            <w14:lumMod w14:val="60000"/>
            <w14:lumOff w14:val="40000"/>
          </w14:schemeClr>
        </w14:solidFill>
      </w14:textFill>
    </w:rPr>
  </w:style>
  <w:style w:type="character" w:customStyle="1" w:styleId="StyleenteteCar">
    <w:name w:val="Style entete Car"/>
    <w:basedOn w:val="En-tteCar"/>
    <w:link w:val="Styleentete"/>
    <w:rsid w:val="00593BFE"/>
    <w:rPr>
      <w:rFonts w:ascii="Abel" w:eastAsiaTheme="majorEastAsia" w:hAnsi="Abel" w:cstheme="majorBidi"/>
      <w:color w:val="0D0D0D" w:themeColor="text1" w:themeTint="F2"/>
      <w:sz w:val="24"/>
      <w:szCs w:val="28"/>
    </w:rPr>
  </w:style>
  <w:style w:type="paragraph" w:customStyle="1" w:styleId="Stylecitation">
    <w:name w:val="Style citation"/>
    <w:basedOn w:val="Normal"/>
    <w:qFormat/>
    <w:rsid w:val="00E54AFB"/>
    <w:pPr>
      <w:spacing w:before="1680" w:after="1800"/>
      <w:jc w:val="both"/>
    </w:pPr>
    <w:rPr>
      <w:b/>
      <w:color w:val="767171" w:themeColor="background2" w:themeShade="80"/>
      <w:sz w:val="22"/>
    </w:rPr>
  </w:style>
  <w:style w:type="character" w:customStyle="1" w:styleId="StylepagedegardeCar">
    <w:name w:val="Style page de garde Car"/>
    <w:basedOn w:val="SansinterligneCar"/>
    <w:link w:val="Stylepagedegarde"/>
    <w:rsid w:val="00563439"/>
    <w:rPr>
      <w:rFonts w:ascii="Abadi Extra Light" w:hAnsi="Abadi Extra Light"/>
      <w:color w:val="8EAADB" w:themeColor="accent1" w:themeTint="99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chemeClr w14:val="tx1"/>
        </w14:solidFill>
        <w14:prstDash w14:val="solid"/>
        <w14:round/>
      </w14:textOutline>
      <w14:textFill>
        <w14:solidFill>
          <w14:schemeClr w14:val="accent1">
            <w14:alpha w14:val="4000"/>
            <w14:lumMod w14:val="60000"/>
            <w14:lumOff w14:val="40000"/>
          </w14:schemeClr>
        </w14:solidFill>
      </w14:textFill>
    </w:rPr>
  </w:style>
  <w:style w:type="paragraph" w:customStyle="1" w:styleId="Menu">
    <w:name w:val="Menu"/>
    <w:basedOn w:val="TM2"/>
    <w:link w:val="MenuCar"/>
    <w:qFormat/>
    <w:rsid w:val="008A1E4C"/>
    <w:pPr>
      <w:tabs>
        <w:tab w:val="right" w:pos="8630"/>
      </w:tabs>
    </w:pPr>
    <w:rPr>
      <w:noProof/>
      <w:sz w:val="28"/>
      <w:szCs w:val="28"/>
    </w:rPr>
  </w:style>
  <w:style w:type="character" w:customStyle="1" w:styleId="MenuCar">
    <w:name w:val="Menu Car"/>
    <w:basedOn w:val="Policepardfaut"/>
    <w:link w:val="Menu"/>
    <w:rsid w:val="008A1E4C"/>
    <w:rPr>
      <w:rFonts w:eastAsiaTheme="majorEastAsia" w:cstheme="minorHAnsi"/>
      <w:b/>
      <w:bCs/>
      <w:noProof/>
      <w:color w:val="404040" w:themeColor="text1" w:themeTint="BF"/>
      <w:sz w:val="28"/>
      <w:szCs w:val="28"/>
    </w:rPr>
  </w:style>
  <w:style w:type="paragraph" w:customStyle="1" w:styleId="Normal14">
    <w:name w:val="Normal 14"/>
    <w:basedOn w:val="NormalWeb"/>
    <w:link w:val="Normal14Car"/>
    <w:qFormat/>
    <w:rsid w:val="008A1E4C"/>
    <w:rPr>
      <w:sz w:val="28"/>
      <w:szCs w:val="28"/>
    </w:rPr>
  </w:style>
  <w:style w:type="character" w:customStyle="1" w:styleId="Normal14Car">
    <w:name w:val="Normal 14 Car"/>
    <w:basedOn w:val="Policepardfaut"/>
    <w:link w:val="Normal14"/>
    <w:rsid w:val="008A1E4C"/>
    <w:rPr>
      <w:rFonts w:ascii="Times New Roman" w:eastAsia="Times New Roman" w:hAnsi="Times New Roman" w:cs="Times New Roman"/>
      <w:color w:val="404040" w:themeColor="text1" w:themeTint="BF"/>
      <w:sz w:val="28"/>
      <w:szCs w:val="28"/>
      <w:lang w:eastAsia="fr-CA"/>
    </w:rPr>
  </w:style>
  <w:style w:type="paragraph" w:styleId="TM4">
    <w:name w:val="toc 4"/>
    <w:basedOn w:val="Normal"/>
    <w:next w:val="Normal"/>
    <w:autoRedefine/>
    <w:uiPriority w:val="39"/>
    <w:unhideWhenUsed/>
    <w:rsid w:val="001534BE"/>
    <w:pPr>
      <w:spacing w:after="0"/>
      <w:ind w:left="48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534BE"/>
    <w:pPr>
      <w:spacing w:after="0"/>
      <w:ind w:left="72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534BE"/>
    <w:pPr>
      <w:spacing w:after="0"/>
      <w:ind w:left="96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534BE"/>
    <w:pPr>
      <w:spacing w:after="0"/>
      <w:ind w:left="12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534BE"/>
    <w:pPr>
      <w:spacing w:after="0"/>
      <w:ind w:left="14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534BE"/>
    <w:pPr>
      <w:spacing w:after="0"/>
      <w:ind w:left="1680"/>
    </w:pPr>
    <w:rPr>
      <w:rFonts w:cstheme="minorHAnsi"/>
      <w:sz w:val="20"/>
      <w:szCs w:val="20"/>
    </w:rPr>
  </w:style>
  <w:style w:type="paragraph" w:customStyle="1" w:styleId="form">
    <w:name w:val="form"/>
    <w:basedOn w:val="Citation"/>
    <w:link w:val="formCar"/>
    <w:qFormat/>
    <w:rsid w:val="00102256"/>
  </w:style>
  <w:style w:type="character" w:customStyle="1" w:styleId="formCar">
    <w:name w:val="form Car"/>
    <w:basedOn w:val="CitationCar"/>
    <w:link w:val="form"/>
    <w:rsid w:val="00102256"/>
    <w:rPr>
      <w:rFonts w:ascii="Noto Sans" w:eastAsiaTheme="majorEastAsia" w:hAnsi="Noto Sans" w:cstheme="majorBidi"/>
      <w:i/>
      <w:iCs/>
      <w:color w:val="404040" w:themeColor="text1" w:themeTint="BF"/>
      <w:sz w:val="24"/>
      <w:szCs w:val="28"/>
    </w:rPr>
  </w:style>
  <w:style w:type="paragraph" w:styleId="Bibliographie">
    <w:name w:val="Bibliography"/>
    <w:basedOn w:val="Normal"/>
    <w:next w:val="Normal"/>
    <w:uiPriority w:val="37"/>
    <w:unhideWhenUsed/>
    <w:rsid w:val="00872D20"/>
  </w:style>
  <w:style w:type="paragraph" w:customStyle="1" w:styleId="bio">
    <w:name w:val="bio"/>
    <w:basedOn w:val="Titre1"/>
    <w:link w:val="bioCar"/>
    <w:qFormat/>
    <w:rsid w:val="00BD5F86"/>
    <w:pPr>
      <w:spacing w:before="840"/>
    </w:pPr>
    <w:rPr>
      <w:sz w:val="40"/>
      <w:szCs w:val="18"/>
    </w:rPr>
  </w:style>
  <w:style w:type="character" w:customStyle="1" w:styleId="bioCar">
    <w:name w:val="bio Car"/>
    <w:basedOn w:val="Titre1Car"/>
    <w:link w:val="bio"/>
    <w:rsid w:val="00BD5F86"/>
    <w:rPr>
      <w:rFonts w:ascii="Aharoni" w:eastAsiaTheme="majorEastAsia" w:hAnsi="Aharoni" w:cstheme="majorBidi"/>
      <w:b/>
      <w:color w:val="000000" w:themeColor="text1"/>
      <w:sz w:val="4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833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5060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610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  <w:div w:id="1566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403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128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8605850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20421956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  <w:div w:id="688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105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75794435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25307839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38182746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93752269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205666264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</w:divsChild>
        </w:div>
        <w:div w:id="104598688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31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3771186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58946547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8174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904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53045777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62438749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20691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627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414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4234061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200019039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</w:divsChild>
        </w:div>
        <w:div w:id="1985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13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32875276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3456657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  <w:div w:id="1880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51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4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31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722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</w:div>
                    <w:div w:id="98535811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</w:div>
                    <w:div w:id="17238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53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550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</w:div>
                    <w:div w:id="213641031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</w:div>
                  </w:divsChild>
                </w:div>
                <w:div w:id="14878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492">
                  <w:marLeft w:val="150"/>
                  <w:marRight w:val="0"/>
                  <w:marTop w:val="0"/>
                  <w:marBottom w:val="525"/>
                  <w:divBdr>
                    <w:top w:val="single" w:sz="18" w:space="0" w:color="F0F0F1"/>
                    <w:left w:val="single" w:sz="18" w:space="0" w:color="F0F0F1"/>
                    <w:bottom w:val="single" w:sz="18" w:space="0" w:color="F0F0F1"/>
                    <w:right w:val="single" w:sz="18" w:space="0" w:color="F0F0F1"/>
                  </w:divBdr>
                </w:div>
              </w:divsChild>
            </w:div>
          </w:divsChild>
        </w:div>
        <w:div w:id="18626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885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7622647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04590580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19854765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33700173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20850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0468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yperlink" Target="javascript:switchTab('tab-session-2',%20'session-2');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yperlink" Target="javascript:switchTab('tab-session-5',%20'session-5');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javascript:switchTab('tab-session-1',%20'session-1');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javascript:switchTab('tab-session-4',%20'session-4');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commons.wikimedia.org/wiki/File:Wikimedia_Foundation_Servers-8055_14.jpg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javascript:switchTab('tab-session-3',%20'session-3');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yperlink" Target="javascript:switchTab('tab-session-5',%20'session-5')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2023-08-29T00:00:00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Bil95</b:Tag>
    <b:SourceType>Book</b:SourceType>
    <b:Guid>{9989EF69-D7CA-4122-BBFF-A65815A53028}</b:Guid>
    <b:Author>
      <b:Author>
        <b:NameList>
          <b:Person>
            <b:Last>Gates</b:Last>
            <b:First>Bill</b:First>
          </b:Person>
        </b:NameList>
      </b:Author>
    </b:Author>
    <b:Title>La route du futur</b:Title>
    <b:Year>1995</b:Year>
    <b:Publisher>ROBERT LAFFONT</b:Publisher>
    <b:RefOrder>2</b:RefOrder>
  </b:Source>
  <b:Source>
    <b:Tag>Bil</b:Tag>
    <b:SourceType>Book</b:SourceType>
    <b:Guid>{D32BCE30-5EFB-45FC-A023-F07BF7027F19}</b:Guid>
    <b:Author>
      <b:Author>
        <b:NameList>
          <b:Person>
            <b:Last>Gates</b:Last>
            <b:First>Bill</b:First>
          </b:Person>
        </b:NameList>
      </b:Author>
    </b:Author>
    <b:Title>Un ordinateur en sécurité est un ordinateur éteint. Et encore…</b:Title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14702BB50124AAA26B906C5DA192B" ma:contentTypeVersion="3" ma:contentTypeDescription="Create a new document." ma:contentTypeScope="" ma:versionID="a526a763f3a7fa2c46b922aacba6db69">
  <xsd:schema xmlns:xsd="http://www.w3.org/2001/XMLSchema" xmlns:xs="http://www.w3.org/2001/XMLSchema" xmlns:p="http://schemas.microsoft.com/office/2006/metadata/properties" xmlns:ns3="2d2ab251-47b8-4458-b0a3-4e551ecd9f01" targetNamespace="http://schemas.microsoft.com/office/2006/metadata/properties" ma:root="true" ma:fieldsID="b3b5bab1355633aea89d6ed3f0381d9d" ns3:_="">
    <xsd:import namespace="2d2ab251-47b8-4458-b0a3-4e551ecd9f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ab251-47b8-4458-b0a3-4e551ecd9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F4E3A-99B8-43D2-A99D-D7676E4076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164106-6890-431B-91C2-0598B29BA1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63AB1B-CF86-4FBE-86DD-52BE05298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ab251-47b8-4458-b0a3-4e551ecd9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208DD5-E6C2-4D23-B4DF-FF91AF8F3627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d2ab251-47b8-4458-b0a3-4e551ecd9f01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Technique de l'informatique</vt:lpstr>
    </vt:vector>
  </TitlesOfParts>
  <Company>CVM</Company>
  <LinksUpToDate>false</LinksUpToDate>
  <CharactersWithSpaces>8404</CharactersWithSpaces>
  <SharedDoc>false</SharedDoc>
  <HLinks>
    <vt:vector size="282" baseType="variant">
      <vt:variant>
        <vt:i4>3014700</vt:i4>
      </vt:variant>
      <vt:variant>
        <vt:i4>264</vt:i4>
      </vt:variant>
      <vt:variant>
        <vt:i4>0</vt:i4>
      </vt:variant>
      <vt:variant>
        <vt:i4>5</vt:i4>
      </vt:variant>
      <vt:variant>
        <vt:lpwstr>https://www.quebec.ca/education/aide-financiere-aux-etudes/bourses-perspective</vt:lpwstr>
      </vt:variant>
      <vt:variant>
        <vt:lpwstr/>
      </vt:variant>
      <vt:variant>
        <vt:i4>3211306</vt:i4>
      </vt:variant>
      <vt:variant>
        <vt:i4>261</vt:i4>
      </vt:variant>
      <vt:variant>
        <vt:i4>0</vt:i4>
      </vt:variant>
      <vt:variant>
        <vt:i4>5</vt:i4>
      </vt:variant>
      <vt:variant>
        <vt:lpwstr>javascript:switchTab('tab-session-6', 'session-6');</vt:lpwstr>
      </vt:variant>
      <vt:variant>
        <vt:lpwstr/>
      </vt:variant>
      <vt:variant>
        <vt:i4>3276841</vt:i4>
      </vt:variant>
      <vt:variant>
        <vt:i4>258</vt:i4>
      </vt:variant>
      <vt:variant>
        <vt:i4>0</vt:i4>
      </vt:variant>
      <vt:variant>
        <vt:i4>5</vt:i4>
      </vt:variant>
      <vt:variant>
        <vt:lpwstr>javascript:switchTab('tab-session-5', 'session-5');</vt:lpwstr>
      </vt:variant>
      <vt:variant>
        <vt:lpwstr/>
      </vt:variant>
      <vt:variant>
        <vt:i4>3342376</vt:i4>
      </vt:variant>
      <vt:variant>
        <vt:i4>255</vt:i4>
      </vt:variant>
      <vt:variant>
        <vt:i4>0</vt:i4>
      </vt:variant>
      <vt:variant>
        <vt:i4>5</vt:i4>
      </vt:variant>
      <vt:variant>
        <vt:lpwstr>javascript:switchTab('tab-session-4', 'session-4');</vt:lpwstr>
      </vt:variant>
      <vt:variant>
        <vt:lpwstr/>
      </vt:variant>
      <vt:variant>
        <vt:i4>3407919</vt:i4>
      </vt:variant>
      <vt:variant>
        <vt:i4>252</vt:i4>
      </vt:variant>
      <vt:variant>
        <vt:i4>0</vt:i4>
      </vt:variant>
      <vt:variant>
        <vt:i4>5</vt:i4>
      </vt:variant>
      <vt:variant>
        <vt:lpwstr>javascript:switchTab('tab-session-3', 'session-3');</vt:lpwstr>
      </vt:variant>
      <vt:variant>
        <vt:lpwstr/>
      </vt:variant>
      <vt:variant>
        <vt:i4>3473454</vt:i4>
      </vt:variant>
      <vt:variant>
        <vt:i4>249</vt:i4>
      </vt:variant>
      <vt:variant>
        <vt:i4>0</vt:i4>
      </vt:variant>
      <vt:variant>
        <vt:i4>5</vt:i4>
      </vt:variant>
      <vt:variant>
        <vt:lpwstr>javascript:switchTab('tab-session-2', 'session-2');</vt:lpwstr>
      </vt:variant>
      <vt:variant>
        <vt:lpwstr/>
      </vt:variant>
      <vt:variant>
        <vt:i4>3538989</vt:i4>
      </vt:variant>
      <vt:variant>
        <vt:i4>246</vt:i4>
      </vt:variant>
      <vt:variant>
        <vt:i4>0</vt:i4>
      </vt:variant>
      <vt:variant>
        <vt:i4>5</vt:i4>
      </vt:variant>
      <vt:variant>
        <vt:lpwstr>javascript:switchTab('tab-session-1', 'session-1');</vt:lpwstr>
      </vt:variant>
      <vt:variant>
        <vt:lpwstr/>
      </vt:variant>
      <vt:variant>
        <vt:i4>1507390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_Toc144195205</vt:lpwstr>
      </vt:variant>
      <vt:variant>
        <vt:i4>1507390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_Toc144195204</vt:lpwstr>
      </vt:variant>
      <vt:variant>
        <vt:i4>1507390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_Toc144195203</vt:lpwstr>
      </vt:variant>
      <vt:variant>
        <vt:i4>1507390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_Toc144195202</vt:lpwstr>
      </vt:variant>
      <vt:variant>
        <vt:i4>1507390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_Toc144195201</vt:lpwstr>
      </vt:variant>
      <vt:variant>
        <vt:i4>1507390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_Toc144195200</vt:lpwstr>
      </vt:variant>
      <vt:variant>
        <vt:i4>1966141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_Toc144195199</vt:lpwstr>
      </vt:variant>
      <vt:variant>
        <vt:i4>1966141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_Toc144195198</vt:lpwstr>
      </vt:variant>
      <vt:variant>
        <vt:i4>1966141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_Toc144195197</vt:lpwstr>
      </vt:variant>
      <vt:variant>
        <vt:i4>1966141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_Toc144195196</vt:lpwstr>
      </vt:variant>
      <vt:variant>
        <vt:i4>1966141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_Toc144195195</vt:lpwstr>
      </vt:variant>
      <vt:variant>
        <vt:i4>1966141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_Toc144195194</vt:lpwstr>
      </vt:variant>
      <vt:variant>
        <vt:i4>1966141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_Toc144195193</vt:lpwstr>
      </vt:variant>
      <vt:variant>
        <vt:i4>1966141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_Toc144195192</vt:lpwstr>
      </vt:variant>
      <vt:variant>
        <vt:i4>1966141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_Toc144195191</vt:lpwstr>
      </vt:variant>
      <vt:variant>
        <vt:i4>1966141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_Toc144195190</vt:lpwstr>
      </vt:variant>
      <vt:variant>
        <vt:i4>2031677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_Toc144195189</vt:lpwstr>
      </vt:variant>
      <vt:variant>
        <vt:i4>2031677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_Toc144195188</vt:lpwstr>
      </vt:variant>
      <vt:variant>
        <vt:i4>2031677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_Toc144195187</vt:lpwstr>
      </vt:variant>
      <vt:variant>
        <vt:i4>2031677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_Toc144195186</vt:lpwstr>
      </vt:variant>
      <vt:variant>
        <vt:i4>2031677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_Toc144195185</vt:lpwstr>
      </vt:variant>
      <vt:variant>
        <vt:i4>2031677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_Toc144195184</vt:lpwstr>
      </vt:variant>
      <vt:variant>
        <vt:i4>2031677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_Toc144195183</vt:lpwstr>
      </vt:variant>
      <vt:variant>
        <vt:i4>2031677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_Toc144195182</vt:lpwstr>
      </vt:variant>
      <vt:variant>
        <vt:i4>2031677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_Toc144195181</vt:lpwstr>
      </vt:variant>
      <vt:variant>
        <vt:i4>2031677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_Toc144195180</vt:lpwstr>
      </vt:variant>
      <vt:variant>
        <vt:i4>1048637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_Toc144195179</vt:lpwstr>
      </vt:variant>
      <vt:variant>
        <vt:i4>1048637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_Toc144195178</vt:lpwstr>
      </vt:variant>
      <vt:variant>
        <vt:i4>1048637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_Toc144195177</vt:lpwstr>
      </vt:variant>
      <vt:variant>
        <vt:i4>1048637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_Toc144195176</vt:lpwstr>
      </vt:variant>
      <vt:variant>
        <vt:i4>1048637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_Toc144195175</vt:lpwstr>
      </vt:variant>
      <vt:variant>
        <vt:i4>1048637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_Toc144195174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_Toc144195173</vt:lpwstr>
      </vt:variant>
      <vt:variant>
        <vt:i4>1048637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_Toc144195172</vt:lpwstr>
      </vt:variant>
      <vt:variant>
        <vt:i4>1048637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_Toc144195171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_Toc144195170</vt:lpwstr>
      </vt:variant>
      <vt:variant>
        <vt:i4>1114173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_Toc144195169</vt:lpwstr>
      </vt:variant>
      <vt:variant>
        <vt:i4>1114173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_Toc144195168</vt:lpwstr>
      </vt:variant>
      <vt:variant>
        <vt:i4>1114173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_Toc144195167</vt:lpwstr>
      </vt:variant>
      <vt:variant>
        <vt:i4>1114173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_Toc144195166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Technique de l'informatique</dc:title>
  <dc:subject/>
  <dc:creator>Eddy HUART et Pierre RODRIGUE</dc:creator>
  <cp:keywords/>
  <dc:description/>
  <cp:lastModifiedBy>eddy huart</cp:lastModifiedBy>
  <cp:revision>130</cp:revision>
  <dcterms:created xsi:type="dcterms:W3CDTF">2023-08-29T12:58:00Z</dcterms:created>
  <dcterms:modified xsi:type="dcterms:W3CDTF">2023-09-01T13:08:00Z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0x010100D0C14702BB50124AAA26B906C5DA192B</vt:lpwstr>
  </property>
</Properties>
</file>